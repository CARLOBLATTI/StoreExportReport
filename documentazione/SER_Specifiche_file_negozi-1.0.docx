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A09" w:rsidRPr="00790501" w:rsidDel="00323B40" w:rsidRDefault="000F3A09">
      <w:pPr>
        <w:rPr>
          <w:del w:id="0" w:author="Carlo" w:date="2024-01-20T22:05:00Z"/>
          <w:rFonts w:cs="Arial"/>
        </w:rPr>
      </w:pPr>
    </w:p>
    <w:p w:rsidR="000F3A09" w:rsidRPr="00790501" w:rsidDel="00323B40" w:rsidRDefault="000F3A09">
      <w:pPr>
        <w:rPr>
          <w:del w:id="1" w:author="Carlo" w:date="2024-01-20T22:05:00Z"/>
          <w:rFonts w:cs="Arial"/>
        </w:rPr>
      </w:pPr>
    </w:p>
    <w:p w:rsidR="000F3A09" w:rsidRPr="00790501" w:rsidDel="00323B40" w:rsidRDefault="000F3A09">
      <w:pPr>
        <w:rPr>
          <w:del w:id="2" w:author="Carlo" w:date="2024-01-20T22:05:00Z"/>
          <w:rFonts w:cs="Arial"/>
        </w:rPr>
      </w:pPr>
    </w:p>
    <w:p w:rsidR="000F3A09" w:rsidRPr="00790501" w:rsidDel="00323B40" w:rsidRDefault="000F3A09" w:rsidP="00323B40">
      <w:pPr>
        <w:tabs>
          <w:tab w:val="left" w:pos="7400"/>
        </w:tabs>
        <w:rPr>
          <w:del w:id="3" w:author="Carlo" w:date="2024-01-20T22:05:00Z"/>
          <w:rFonts w:cs="Arial"/>
        </w:rPr>
      </w:pPr>
    </w:p>
    <w:p w:rsidR="000F3A09" w:rsidRPr="00790501" w:rsidDel="00323B40" w:rsidRDefault="000F3A09">
      <w:pPr>
        <w:rPr>
          <w:del w:id="4" w:author="Carlo" w:date="2024-01-20T22:05:00Z"/>
          <w:rFonts w:cs="Arial"/>
        </w:rPr>
      </w:pPr>
    </w:p>
    <w:p w:rsidR="000F3A09" w:rsidRPr="00790501" w:rsidDel="00323B40" w:rsidRDefault="000F3A09">
      <w:pPr>
        <w:rPr>
          <w:del w:id="5" w:author="Carlo" w:date="2024-01-20T22:05:00Z"/>
          <w:rFonts w:cs="Arial"/>
        </w:rPr>
      </w:pPr>
    </w:p>
    <w:p w:rsidR="000F3A09" w:rsidRPr="00790501" w:rsidRDefault="00323B40" w:rsidP="00790501">
      <w:pPr>
        <w:jc w:val="right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SER-STORE EXPORT REPORT</w:t>
      </w:r>
    </w:p>
    <w:p w:rsidR="002526B3" w:rsidRPr="00790501" w:rsidRDefault="002526B3" w:rsidP="004144A7">
      <w:pPr>
        <w:ind w:firstLine="720"/>
        <w:jc w:val="right"/>
        <w:rPr>
          <w:rFonts w:cs="Arial"/>
          <w:b/>
          <w:i/>
          <w:sz w:val="36"/>
          <w:szCs w:val="36"/>
        </w:rPr>
      </w:pPr>
      <w:bookmarkStart w:id="6" w:name="_Toc324311868"/>
      <w:r w:rsidRPr="00790501">
        <w:rPr>
          <w:rFonts w:cs="Arial"/>
          <w:b/>
          <w:i/>
          <w:sz w:val="36"/>
          <w:szCs w:val="36"/>
        </w:rPr>
        <w:t>Import dei dati del venduto</w:t>
      </w:r>
      <w:bookmarkEnd w:id="6"/>
    </w:p>
    <w:p w:rsidR="000F3A09" w:rsidRPr="00790501" w:rsidRDefault="000F3A09">
      <w:pPr>
        <w:rPr>
          <w:rFonts w:cs="Arial"/>
        </w:rPr>
      </w:pPr>
    </w:p>
    <w:p w:rsidR="002526B3" w:rsidRPr="00790501" w:rsidRDefault="002526B3">
      <w:pPr>
        <w:rPr>
          <w:rFonts w:cs="Arial"/>
        </w:rPr>
      </w:pPr>
    </w:p>
    <w:p w:rsidR="002526B3" w:rsidRPr="00790501" w:rsidRDefault="002526B3">
      <w:pPr>
        <w:rPr>
          <w:rFonts w:cs="Arial"/>
        </w:rPr>
      </w:pPr>
    </w:p>
    <w:p w:rsidR="002526B3" w:rsidRPr="00790501" w:rsidRDefault="002526B3">
      <w:pPr>
        <w:rPr>
          <w:rFonts w:cs="Arial"/>
        </w:rPr>
      </w:pPr>
    </w:p>
    <w:p w:rsidR="002526B3" w:rsidRPr="00790501" w:rsidRDefault="002526B3">
      <w:pPr>
        <w:rPr>
          <w:rFonts w:cs="Arial"/>
        </w:rPr>
      </w:pPr>
    </w:p>
    <w:p w:rsidR="000F3A09" w:rsidRPr="00790501" w:rsidRDefault="000F3A09">
      <w:pPr>
        <w:rPr>
          <w:rFonts w:cs="Arial"/>
        </w:rPr>
      </w:pPr>
    </w:p>
    <w:p w:rsidR="000F3A09" w:rsidRPr="00790501" w:rsidRDefault="000F3A09">
      <w:pPr>
        <w:pStyle w:val="SottoTitolo"/>
        <w:outlineLvl w:val="0"/>
        <w:rPr>
          <w:rFonts w:cs="Arial"/>
          <w:lang w:val="it-IT"/>
        </w:rPr>
      </w:pPr>
    </w:p>
    <w:p w:rsidR="000F3A09" w:rsidRPr="00790501" w:rsidRDefault="000F3A09">
      <w:pPr>
        <w:rPr>
          <w:rFonts w:cs="Arial"/>
        </w:rPr>
      </w:pPr>
    </w:p>
    <w:p w:rsidR="000F3A09" w:rsidRPr="00790501" w:rsidRDefault="000F3A09">
      <w:pPr>
        <w:rPr>
          <w:rFonts w:cs="Arial"/>
        </w:rPr>
      </w:pPr>
    </w:p>
    <w:p w:rsidR="000F3A09" w:rsidRPr="00790501" w:rsidRDefault="000F3A09">
      <w:pPr>
        <w:rPr>
          <w:rFonts w:cs="Arial"/>
        </w:rPr>
      </w:pPr>
    </w:p>
    <w:p w:rsidR="000F3A09" w:rsidRPr="00790501" w:rsidRDefault="000F3A09">
      <w:pPr>
        <w:rPr>
          <w:rFonts w:cs="Arial"/>
        </w:rPr>
      </w:pPr>
    </w:p>
    <w:p w:rsidR="000F3A09" w:rsidRPr="00790501" w:rsidRDefault="000F3A09">
      <w:pPr>
        <w:rPr>
          <w:rFonts w:cs="Arial"/>
        </w:rPr>
      </w:pPr>
    </w:p>
    <w:p w:rsidR="000F3A09" w:rsidRPr="00790501" w:rsidRDefault="000F3A09">
      <w:pPr>
        <w:rPr>
          <w:rFonts w:cs="Arial"/>
        </w:rPr>
      </w:pPr>
    </w:p>
    <w:p w:rsidR="000F3A09" w:rsidRPr="00790501" w:rsidRDefault="000F3A09">
      <w:pPr>
        <w:pStyle w:val="Tabellafooter"/>
        <w:rPr>
          <w:rFonts w:cs="Arial"/>
        </w:rPr>
      </w:pPr>
    </w:p>
    <w:p w:rsidR="000F3A09" w:rsidRDefault="000F3A09">
      <w:pPr>
        <w:rPr>
          <w:rFonts w:cs="Arial"/>
        </w:rPr>
      </w:pPr>
    </w:p>
    <w:p w:rsidR="00790501" w:rsidRDefault="00790501">
      <w:pPr>
        <w:rPr>
          <w:rFonts w:cs="Arial"/>
        </w:rPr>
      </w:pPr>
    </w:p>
    <w:p w:rsidR="00790501" w:rsidRDefault="00790501">
      <w:pPr>
        <w:rPr>
          <w:rFonts w:cs="Arial"/>
        </w:rPr>
      </w:pPr>
    </w:p>
    <w:p w:rsidR="00790501" w:rsidRDefault="00790501">
      <w:pPr>
        <w:rPr>
          <w:rFonts w:cs="Arial"/>
        </w:rPr>
      </w:pPr>
    </w:p>
    <w:p w:rsidR="00790501" w:rsidRDefault="00790501">
      <w:pPr>
        <w:rPr>
          <w:rFonts w:cs="Arial"/>
        </w:rPr>
      </w:pPr>
    </w:p>
    <w:p w:rsidR="00790501" w:rsidRDefault="00790501">
      <w:pPr>
        <w:rPr>
          <w:rFonts w:cs="Arial"/>
        </w:rPr>
      </w:pPr>
    </w:p>
    <w:p w:rsidR="00790501" w:rsidRDefault="00790501">
      <w:pPr>
        <w:rPr>
          <w:rFonts w:cs="Arial"/>
        </w:rPr>
      </w:pPr>
    </w:p>
    <w:p w:rsidR="00790501" w:rsidRDefault="00790501">
      <w:pPr>
        <w:rPr>
          <w:rFonts w:cs="Arial"/>
        </w:rPr>
      </w:pPr>
    </w:p>
    <w:p w:rsidR="00790501" w:rsidRDefault="00790501">
      <w:pPr>
        <w:rPr>
          <w:rFonts w:cs="Arial"/>
        </w:rPr>
      </w:pPr>
      <w:r>
        <w:rPr>
          <w:rFonts w:cs="Arial"/>
        </w:rPr>
        <w:t xml:space="preserve">Versione documento: </w:t>
      </w:r>
      <w:r w:rsidR="00323B40">
        <w:rPr>
          <w:rFonts w:cs="Arial"/>
        </w:rPr>
        <w:t>1.0</w:t>
      </w:r>
    </w:p>
    <w:bookmarkStart w:id="7" w:name="_Toc140585613" w:displacedByCustomXml="next"/>
    <w:bookmarkStart w:id="8" w:name="_Toc83358840" w:displacedByCustomXml="next"/>
    <w:bookmarkStart w:id="9" w:name="_Toc295919387" w:displacedByCustomXml="next"/>
    <w:bookmarkStart w:id="10" w:name="_Toc272504633" w:displacedByCustomXml="next"/>
    <w:sdt>
      <w:sdtPr>
        <w:rPr>
          <w:rFonts w:cs="Arial"/>
          <w:b w:val="0"/>
          <w:caps w:val="0"/>
          <w:sz w:val="20"/>
          <w:lang w:val="it-IT" w:eastAsia="en-US"/>
        </w:rPr>
        <w:id w:val="-1430888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F5F8B" w:rsidRPr="000463C5" w:rsidRDefault="001F5F8B">
          <w:pPr>
            <w:pStyle w:val="Titolosommario"/>
            <w:rPr>
              <w:lang w:val="it-IT"/>
            </w:rPr>
          </w:pPr>
          <w:r w:rsidRPr="00790501">
            <w:rPr>
              <w:rFonts w:cs="Arial"/>
              <w:lang w:val="it-IT"/>
            </w:rPr>
            <w:t>Sommario</w:t>
          </w:r>
        </w:p>
        <w:p w:rsidR="006214E5" w:rsidRDefault="00973C27">
          <w:pPr>
            <w:pStyle w:val="Somma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 w:rsidRPr="00973C27">
            <w:rPr>
              <w:rFonts w:cs="Arial"/>
            </w:rPr>
            <w:fldChar w:fldCharType="begin"/>
          </w:r>
          <w:r w:rsidR="001F5F8B" w:rsidRPr="00790501">
            <w:rPr>
              <w:rFonts w:cs="Arial"/>
            </w:rPr>
            <w:instrText xml:space="preserve"> TOC \o "1-3" \h \z \u </w:instrText>
          </w:r>
          <w:r w:rsidRPr="00973C27">
            <w:rPr>
              <w:rFonts w:cs="Arial"/>
            </w:rPr>
            <w:fldChar w:fldCharType="separate"/>
          </w:r>
          <w:hyperlink w:anchor="_Toc156682559" w:history="1">
            <w:r w:rsidR="006214E5" w:rsidRPr="001F7F70">
              <w:rPr>
                <w:rStyle w:val="Collegamentoipertestuale"/>
                <w:rFonts w:cs="Arial"/>
                <w:noProof/>
              </w:rPr>
              <w:t>Stato del documento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60" w:history="1">
            <w:r w:rsidR="006214E5" w:rsidRPr="001F7F70">
              <w:rPr>
                <w:rStyle w:val="Collegamentoipertestuale"/>
                <w:rFonts w:cs="Arial"/>
                <w:noProof/>
              </w:rPr>
              <w:t>1.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Introduzione e obiettivi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61" w:history="1">
            <w:r w:rsidR="006214E5" w:rsidRPr="001F7F70">
              <w:rPr>
                <w:rStyle w:val="Collegamentoipertestuale"/>
                <w:rFonts w:cs="Arial"/>
                <w:noProof/>
              </w:rPr>
              <w:t>1.1.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Scopo del documento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62" w:history="1">
            <w:r w:rsidR="006214E5" w:rsidRPr="001F7F70">
              <w:rPr>
                <w:rStyle w:val="Collegamentoipertestuale"/>
                <w:rFonts w:cs="Arial"/>
                <w:noProof/>
              </w:rPr>
              <w:t>2.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Disegno Interfaccia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63" w:history="1">
            <w:r w:rsidR="006214E5" w:rsidRPr="001F7F70">
              <w:rPr>
                <w:rStyle w:val="Collegamentoipertestuale"/>
                <w:rFonts w:cs="Arial"/>
                <w:noProof/>
              </w:rPr>
              <w:t>2.1.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Componenti dell’Interfaccia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64" w:history="1">
            <w:r w:rsidR="006214E5" w:rsidRPr="001F7F70">
              <w:rPr>
                <w:rStyle w:val="Collegamentoipertestuale"/>
                <w:rFonts w:cs="Arial"/>
                <w:noProof/>
              </w:rPr>
              <w:t>2.2.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Descrizione dettagliata dell’Interfaccia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65" w:history="1">
            <w:r w:rsidR="006214E5" w:rsidRPr="001F7F70">
              <w:rPr>
                <w:rStyle w:val="Collegamentoipertestuale"/>
                <w:rFonts w:cs="Arial"/>
                <w:noProof/>
              </w:rPr>
              <w:t>2.3.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Struttura Logica dei Dati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66" w:history="1">
            <w:r w:rsidR="006214E5" w:rsidRPr="001F7F70">
              <w:rPr>
                <w:rStyle w:val="Collegamentoipertestuale"/>
                <w:rFonts w:cs="Arial"/>
                <w:noProof/>
              </w:rPr>
              <w:t>3.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Tracciato dei dati di input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70" w:history="1">
            <w:r w:rsidR="006214E5" w:rsidRPr="001F7F70">
              <w:rPr>
                <w:rStyle w:val="Collegamentoipertestuale"/>
                <w:rFonts w:cs="Arial"/>
                <w:noProof/>
              </w:rPr>
              <w:t>3.1.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Tracciato con il dettaglio delle transazioni.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71" w:history="1">
            <w:r w:rsidR="006214E5" w:rsidRPr="001F7F70">
              <w:rPr>
                <w:rStyle w:val="Collegamentoipertestuale"/>
                <w:rFonts w:cs="Arial"/>
                <w:noProof/>
              </w:rPr>
              <w:t>4.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File CSV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76" w:history="1">
            <w:r w:rsidR="006214E5" w:rsidRPr="001F7F70">
              <w:rPr>
                <w:rStyle w:val="Collegamentoipertestuale"/>
                <w:rFonts w:cs="Arial"/>
                <w:noProof/>
              </w:rPr>
              <w:t>4.1.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Naming del file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77" w:history="1">
            <w:r w:rsidR="006214E5" w:rsidRPr="001F7F70">
              <w:rPr>
                <w:rStyle w:val="Collegamentoipertestuale"/>
                <w:rFonts w:cs="Arial"/>
                <w:noProof/>
              </w:rPr>
              <w:t>5.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Dati errati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78" w:history="1">
            <w:r w:rsidR="006214E5" w:rsidRPr="001F7F70">
              <w:rPr>
                <w:rStyle w:val="Collegamentoipertestuale"/>
                <w:rFonts w:cs="Arial"/>
                <w:noProof/>
              </w:rPr>
              <w:t>6.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Gestione Errori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E5" w:rsidRDefault="00973C27">
          <w:pPr>
            <w:pStyle w:val="Sommario1"/>
            <w:tabs>
              <w:tab w:val="left" w:pos="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6682579" w:history="1">
            <w:r w:rsidR="006214E5" w:rsidRPr="001F7F70">
              <w:rPr>
                <w:rStyle w:val="Collegamentoipertestuale"/>
                <w:rFonts w:cs="Arial"/>
                <w:noProof/>
              </w:rPr>
              <w:t>6.1.</w:t>
            </w:r>
            <w:r w:rsidR="006214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6214E5" w:rsidRPr="001F7F70">
              <w:rPr>
                <w:rStyle w:val="Collegamentoipertestuale"/>
                <w:rFonts w:cs="Arial"/>
                <w:noProof/>
              </w:rPr>
              <w:t>Riferimento negozio</w:t>
            </w:r>
            <w:r w:rsidR="00621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14E5">
              <w:rPr>
                <w:noProof/>
                <w:webHidden/>
              </w:rPr>
              <w:instrText xml:space="preserve"> PAGEREF _Toc156682579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4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B7" w:rsidRPr="00790501" w:rsidRDefault="00973C27" w:rsidP="000D00B7">
          <w:pPr>
            <w:rPr>
              <w:rFonts w:cs="Arial"/>
              <w:b/>
              <w:bCs/>
            </w:rPr>
          </w:pPr>
          <w:r w:rsidRPr="00790501">
            <w:rPr>
              <w:rFonts w:cs="Arial"/>
              <w:b/>
              <w:bCs/>
            </w:rPr>
            <w:fldChar w:fldCharType="end"/>
          </w:r>
        </w:p>
      </w:sdtContent>
    </w:sdt>
    <w:p w:rsidR="000D00B7" w:rsidRPr="00790501" w:rsidRDefault="000D00B7">
      <w:pPr>
        <w:spacing w:after="0"/>
        <w:jc w:val="left"/>
        <w:rPr>
          <w:rFonts w:cs="Arial"/>
        </w:rPr>
      </w:pPr>
      <w:r w:rsidRPr="00790501">
        <w:rPr>
          <w:rFonts w:cs="Arial"/>
        </w:rPr>
        <w:br w:type="page"/>
      </w:r>
    </w:p>
    <w:p w:rsidR="000D6C30" w:rsidRPr="00461DB5" w:rsidRDefault="000D6C30" w:rsidP="000D6C30">
      <w:pPr>
        <w:outlineLvl w:val="0"/>
        <w:rPr>
          <w:rFonts w:cs="Arial"/>
          <w:sz w:val="26"/>
          <w:szCs w:val="26"/>
        </w:rPr>
      </w:pPr>
      <w:bookmarkStart w:id="11" w:name="_Toc83817404"/>
      <w:bookmarkStart w:id="12" w:name="_Toc156682559"/>
      <w:r w:rsidRPr="00461DB5">
        <w:rPr>
          <w:rFonts w:cs="Arial"/>
          <w:sz w:val="26"/>
          <w:szCs w:val="26"/>
        </w:rPr>
        <w:lastRenderedPageBreak/>
        <w:t>Stato del documento</w:t>
      </w:r>
      <w:bookmarkEnd w:id="11"/>
      <w:bookmarkEnd w:id="12"/>
    </w:p>
    <w:p w:rsidR="000D6C30" w:rsidRPr="00461DB5" w:rsidRDefault="000D6C30" w:rsidP="000D6C30">
      <w:pPr>
        <w:rPr>
          <w:rFonts w:cs="Arial"/>
        </w:rPr>
      </w:pPr>
      <w:r w:rsidRPr="00461DB5">
        <w:rPr>
          <w:rFonts w:cs="Arial"/>
        </w:rPr>
        <w:t>Le informazioni contenute in questo documento aggiornano e sostituiscono quelle contenute nelle versioni precedenti. Ogni modifica del documento sarà controllata nella apposita procedura.</w:t>
      </w:r>
    </w:p>
    <w:p w:rsidR="000D6C30" w:rsidRPr="00461DB5" w:rsidRDefault="000D6C30" w:rsidP="000D6C30">
      <w:pPr>
        <w:rPr>
          <w:rFonts w:cs="Arial"/>
        </w:rPr>
      </w:pPr>
    </w:p>
    <w:tbl>
      <w:tblPr>
        <w:tblW w:w="9450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60"/>
        <w:gridCol w:w="1180"/>
        <w:gridCol w:w="4770"/>
        <w:gridCol w:w="2340"/>
      </w:tblGrid>
      <w:tr w:rsidR="000D6C30" w:rsidRPr="00461DB5" w:rsidTr="002B3668">
        <w:trPr>
          <w:cantSplit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D6C30" w:rsidRPr="00461DB5" w:rsidRDefault="00033BB2" w:rsidP="00033BB2">
            <w:pPr>
              <w:pStyle w:val="intestazionetabella"/>
              <w:rPr>
                <w:rFonts w:cs="Arial"/>
              </w:rPr>
            </w:pPr>
            <w:r w:rsidRPr="00461DB5">
              <w:rPr>
                <w:rFonts w:cs="Arial"/>
              </w:rPr>
              <w:t>R</w:t>
            </w:r>
            <w:r w:rsidR="000D6C30" w:rsidRPr="00461DB5">
              <w:rPr>
                <w:rFonts w:cs="Arial"/>
              </w:rPr>
              <w:t>evisione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D6C30" w:rsidRPr="00461DB5" w:rsidRDefault="000D6C30" w:rsidP="00033BB2">
            <w:pPr>
              <w:pStyle w:val="intestazionetabella"/>
              <w:rPr>
                <w:rFonts w:cs="Arial"/>
              </w:rPr>
            </w:pPr>
            <w:r w:rsidRPr="00461DB5">
              <w:rPr>
                <w:rFonts w:cs="Arial"/>
              </w:rPr>
              <w:t>data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D6C30" w:rsidRPr="00461DB5" w:rsidRDefault="000D6C30" w:rsidP="00033BB2">
            <w:pPr>
              <w:pStyle w:val="intestazionetabella"/>
              <w:jc w:val="left"/>
              <w:rPr>
                <w:rFonts w:cs="Arial"/>
              </w:rPr>
            </w:pPr>
            <w:r w:rsidRPr="00461DB5">
              <w:rPr>
                <w:rFonts w:cs="Arial"/>
              </w:rPr>
              <w:t>sintesi dei cambiamenti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D6C30" w:rsidRPr="00461DB5" w:rsidRDefault="00323B40" w:rsidP="00033BB2">
            <w:pPr>
              <w:pStyle w:val="intestazionetabella"/>
              <w:jc w:val="left"/>
              <w:rPr>
                <w:rFonts w:cs="Arial"/>
              </w:rPr>
            </w:pPr>
            <w:r>
              <w:rPr>
                <w:rFonts w:cs="Arial"/>
              </w:rPr>
              <w:t>Modificato da</w:t>
            </w:r>
          </w:p>
        </w:tc>
      </w:tr>
      <w:tr w:rsidR="000D6C30" w:rsidRPr="00461DB5" w:rsidTr="002B3668">
        <w:trPr>
          <w:cantSplit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30" w:rsidRPr="00461DB5" w:rsidRDefault="000D6C30" w:rsidP="00033BB2">
            <w:pPr>
              <w:pStyle w:val="Corpotabella"/>
              <w:rPr>
                <w:rFonts w:cs="Arial"/>
              </w:rPr>
            </w:pPr>
            <w:r w:rsidRPr="00461DB5">
              <w:rPr>
                <w:rFonts w:cs="Arial"/>
              </w:rPr>
              <w:t>1.0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30" w:rsidRPr="00461DB5" w:rsidRDefault="00323B40" w:rsidP="00323B40">
            <w:pPr>
              <w:pStyle w:val="Corpotabella"/>
              <w:rPr>
                <w:rFonts w:cs="Arial"/>
              </w:rPr>
            </w:pPr>
            <w:r>
              <w:rPr>
                <w:rFonts w:cs="Arial"/>
              </w:rPr>
              <w:t>20/01</w:t>
            </w:r>
            <w:r w:rsidR="000D6C30" w:rsidRPr="00461DB5">
              <w:rPr>
                <w:rFonts w:cs="Arial"/>
              </w:rPr>
              <w:t>/20</w:t>
            </w:r>
            <w:r>
              <w:rPr>
                <w:rFonts w:cs="Arial"/>
              </w:rPr>
              <w:t>24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30" w:rsidRPr="00461DB5" w:rsidRDefault="000D6C30" w:rsidP="00033BB2">
            <w:pPr>
              <w:pStyle w:val="Corpotabella"/>
              <w:jc w:val="left"/>
              <w:rPr>
                <w:rFonts w:cs="Arial"/>
              </w:rPr>
            </w:pPr>
            <w:r w:rsidRPr="00461DB5">
              <w:rPr>
                <w:rFonts w:cs="Arial"/>
              </w:rPr>
              <w:t>Prima versione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C30" w:rsidRPr="00461DB5" w:rsidRDefault="000D6C30" w:rsidP="00323B40">
            <w:pPr>
              <w:pStyle w:val="Corpotabella"/>
              <w:jc w:val="left"/>
              <w:rPr>
                <w:rFonts w:cs="Arial"/>
              </w:rPr>
            </w:pPr>
            <w:r w:rsidRPr="00461DB5">
              <w:rPr>
                <w:rFonts w:cs="Arial"/>
              </w:rPr>
              <w:t>C</w:t>
            </w:r>
            <w:r w:rsidR="00323B40">
              <w:rPr>
                <w:rFonts w:cs="Arial"/>
              </w:rPr>
              <w:t xml:space="preserve">arlo </w:t>
            </w:r>
            <w:proofErr w:type="spellStart"/>
            <w:r w:rsidR="00323B40">
              <w:rPr>
                <w:rFonts w:cs="Arial"/>
              </w:rPr>
              <w:t>Blatti</w:t>
            </w:r>
            <w:proofErr w:type="spellEnd"/>
          </w:p>
        </w:tc>
      </w:tr>
    </w:tbl>
    <w:p w:rsidR="000D6C30" w:rsidRPr="00323B40" w:rsidRDefault="000D6C30" w:rsidP="000D6C30">
      <w:pPr>
        <w:rPr>
          <w:rFonts w:cs="Arial"/>
          <w:u w:val="single"/>
        </w:rPr>
      </w:pPr>
    </w:p>
    <w:p w:rsidR="005E6125" w:rsidRDefault="005E6125">
      <w:pPr>
        <w:spacing w:after="0"/>
        <w:jc w:val="left"/>
        <w:rPr>
          <w:rFonts w:cs="Arial"/>
        </w:rPr>
      </w:pPr>
      <w:r>
        <w:rPr>
          <w:rFonts w:cs="Arial"/>
        </w:rPr>
        <w:br w:type="page"/>
      </w:r>
    </w:p>
    <w:p w:rsidR="000F3A09" w:rsidRPr="00790501" w:rsidRDefault="000F3A09" w:rsidP="00790501">
      <w:pPr>
        <w:pStyle w:val="Titoloprincipale"/>
        <w:numPr>
          <w:ilvl w:val="0"/>
          <w:numId w:val="32"/>
        </w:numPr>
        <w:ind w:left="284" w:hanging="284"/>
        <w:jc w:val="left"/>
        <w:outlineLvl w:val="0"/>
        <w:rPr>
          <w:rFonts w:cs="Arial"/>
          <w:sz w:val="26"/>
          <w:szCs w:val="26"/>
        </w:rPr>
      </w:pPr>
      <w:bookmarkStart w:id="13" w:name="_Toc83817405"/>
      <w:bookmarkStart w:id="14" w:name="_Toc156682560"/>
      <w:r w:rsidRPr="00790501">
        <w:rPr>
          <w:rFonts w:cs="Arial"/>
          <w:sz w:val="26"/>
          <w:szCs w:val="26"/>
        </w:rPr>
        <w:lastRenderedPageBreak/>
        <w:t>Introduzione</w:t>
      </w:r>
      <w:bookmarkEnd w:id="8"/>
      <w:bookmarkEnd w:id="7"/>
      <w:r w:rsidR="00260DC6" w:rsidRPr="00790501">
        <w:rPr>
          <w:rFonts w:cs="Arial"/>
          <w:sz w:val="26"/>
          <w:szCs w:val="26"/>
        </w:rPr>
        <w:t xml:space="preserve"> e obiettivi</w:t>
      </w:r>
      <w:bookmarkEnd w:id="10"/>
      <w:bookmarkEnd w:id="9"/>
      <w:bookmarkEnd w:id="13"/>
      <w:bookmarkEnd w:id="14"/>
    </w:p>
    <w:p w:rsidR="000F3A09" w:rsidRPr="00790501" w:rsidRDefault="000F3A09" w:rsidP="00790501">
      <w:pPr>
        <w:pStyle w:val="Titoloprincipale"/>
        <w:numPr>
          <w:ilvl w:val="1"/>
          <w:numId w:val="33"/>
        </w:numPr>
        <w:jc w:val="left"/>
        <w:outlineLvl w:val="0"/>
        <w:rPr>
          <w:rFonts w:cs="Arial"/>
          <w:sz w:val="26"/>
          <w:szCs w:val="26"/>
        </w:rPr>
      </w:pPr>
      <w:bookmarkStart w:id="15" w:name="_Toc83358841"/>
      <w:bookmarkStart w:id="16" w:name="_Toc140585614"/>
      <w:bookmarkStart w:id="17" w:name="_Toc272504634"/>
      <w:bookmarkStart w:id="18" w:name="_Toc295919388"/>
      <w:bookmarkStart w:id="19" w:name="_Toc83817406"/>
      <w:bookmarkStart w:id="20" w:name="_Toc156682561"/>
      <w:r w:rsidRPr="00790501">
        <w:rPr>
          <w:rFonts w:cs="Arial"/>
          <w:sz w:val="26"/>
          <w:szCs w:val="26"/>
        </w:rPr>
        <w:t>Scopo del documento</w:t>
      </w:r>
      <w:bookmarkEnd w:id="15"/>
      <w:bookmarkEnd w:id="16"/>
      <w:bookmarkEnd w:id="17"/>
      <w:bookmarkEnd w:id="18"/>
      <w:bookmarkEnd w:id="19"/>
      <w:bookmarkEnd w:id="20"/>
    </w:p>
    <w:p w:rsidR="000D00B7" w:rsidRPr="00323B40" w:rsidRDefault="00A45B49" w:rsidP="000D00B7">
      <w:pPr>
        <w:rPr>
          <w:rFonts w:cs="Arial"/>
          <w:u w:val="single"/>
        </w:rPr>
      </w:pPr>
      <w:r w:rsidRPr="00790501">
        <w:rPr>
          <w:rFonts w:cs="Arial"/>
        </w:rPr>
        <w:t xml:space="preserve">Il presente documento ha lo scopo di descrivere </w:t>
      </w:r>
      <w:r w:rsidR="00323B40">
        <w:rPr>
          <w:rFonts w:cs="Arial"/>
        </w:rPr>
        <w:t xml:space="preserve">l’interfaccia di caricamento </w:t>
      </w:r>
      <w:r w:rsidR="00323B40" w:rsidRPr="00790501">
        <w:rPr>
          <w:rFonts w:cs="Arial"/>
        </w:rPr>
        <w:t xml:space="preserve">progetto </w:t>
      </w:r>
      <w:proofErr w:type="spellStart"/>
      <w:r w:rsidR="00323B40" w:rsidRPr="00790501">
        <w:rPr>
          <w:rFonts w:cs="Arial"/>
        </w:rPr>
        <w:t>S</w:t>
      </w:r>
      <w:r w:rsidR="00323B40">
        <w:rPr>
          <w:rFonts w:cs="Arial"/>
        </w:rPr>
        <w:t>tore</w:t>
      </w:r>
      <w:proofErr w:type="spellEnd"/>
      <w:r w:rsidR="00323B40">
        <w:rPr>
          <w:rFonts w:cs="Arial"/>
        </w:rPr>
        <w:t xml:space="preserve"> Export Report</w:t>
      </w:r>
      <w:r w:rsidR="00323B40">
        <w:rPr>
          <w:rFonts w:cs="Arial"/>
          <w:u w:val="single"/>
        </w:rPr>
        <w:t xml:space="preserve"> e le </w:t>
      </w:r>
      <w:r w:rsidR="00323B40">
        <w:rPr>
          <w:rFonts w:cs="Arial"/>
        </w:rPr>
        <w:t>caratteristiche dei file utili agli</w:t>
      </w:r>
      <w:r w:rsidRPr="00790501">
        <w:rPr>
          <w:rFonts w:cs="Arial"/>
        </w:rPr>
        <w:t xml:space="preserve"> </w:t>
      </w:r>
      <w:r w:rsidR="00323B40">
        <w:rPr>
          <w:rFonts w:cs="Arial"/>
        </w:rPr>
        <w:t>i</w:t>
      </w:r>
      <w:r w:rsidR="0089266B" w:rsidRPr="00790501">
        <w:rPr>
          <w:rFonts w:cs="Arial"/>
        </w:rPr>
        <w:t>mport dei dati del venduto</w:t>
      </w:r>
      <w:r w:rsidRPr="00790501">
        <w:rPr>
          <w:rFonts w:cs="Arial"/>
        </w:rPr>
        <w:t>.</w:t>
      </w:r>
      <w:bookmarkStart w:id="21" w:name="_Toc263674335"/>
      <w:bookmarkStart w:id="22" w:name="_Toc272504640"/>
      <w:bookmarkStart w:id="23" w:name="_Toc295919394"/>
    </w:p>
    <w:p w:rsidR="003B7521" w:rsidRPr="00790501" w:rsidRDefault="003B7521" w:rsidP="00790501">
      <w:pPr>
        <w:pStyle w:val="Titoloprincipale"/>
        <w:numPr>
          <w:ilvl w:val="0"/>
          <w:numId w:val="32"/>
        </w:numPr>
        <w:ind w:left="284" w:hanging="284"/>
        <w:jc w:val="left"/>
        <w:outlineLvl w:val="0"/>
        <w:rPr>
          <w:rFonts w:cs="Arial"/>
          <w:sz w:val="26"/>
          <w:szCs w:val="26"/>
        </w:rPr>
      </w:pPr>
      <w:bookmarkStart w:id="24" w:name="_Toc83817407"/>
      <w:bookmarkStart w:id="25" w:name="_Toc156682562"/>
      <w:r w:rsidRPr="00790501">
        <w:rPr>
          <w:rFonts w:cs="Arial"/>
          <w:sz w:val="26"/>
          <w:szCs w:val="26"/>
        </w:rPr>
        <w:t>Disegno Interfaccia</w:t>
      </w:r>
      <w:bookmarkEnd w:id="21"/>
      <w:bookmarkEnd w:id="22"/>
      <w:bookmarkEnd w:id="23"/>
      <w:bookmarkEnd w:id="24"/>
      <w:bookmarkEnd w:id="25"/>
    </w:p>
    <w:p w:rsidR="003B7521" w:rsidRPr="00790501" w:rsidRDefault="003B7521" w:rsidP="006214E5">
      <w:pPr>
        <w:pStyle w:val="Titoloprincipale"/>
        <w:numPr>
          <w:ilvl w:val="1"/>
          <w:numId w:val="32"/>
        </w:numPr>
        <w:jc w:val="left"/>
        <w:outlineLvl w:val="0"/>
        <w:rPr>
          <w:rFonts w:cs="Arial"/>
          <w:sz w:val="26"/>
          <w:szCs w:val="26"/>
        </w:rPr>
      </w:pPr>
      <w:bookmarkStart w:id="26" w:name="_Toc263674336"/>
      <w:bookmarkStart w:id="27" w:name="_Toc272504641"/>
      <w:bookmarkStart w:id="28" w:name="_Toc295919395"/>
      <w:bookmarkStart w:id="29" w:name="_Toc83817408"/>
      <w:bookmarkStart w:id="30" w:name="_Toc156682563"/>
      <w:r w:rsidRPr="00790501">
        <w:rPr>
          <w:rFonts w:cs="Arial"/>
          <w:sz w:val="26"/>
          <w:szCs w:val="26"/>
        </w:rPr>
        <w:t>Componenti dell’Interfaccia</w:t>
      </w:r>
      <w:bookmarkEnd w:id="26"/>
      <w:bookmarkEnd w:id="27"/>
      <w:bookmarkEnd w:id="28"/>
      <w:bookmarkEnd w:id="29"/>
      <w:bookmarkEnd w:id="30"/>
    </w:p>
    <w:p w:rsidR="003B7521" w:rsidRPr="00790501" w:rsidRDefault="003B7521" w:rsidP="003B7521">
      <w:pPr>
        <w:pStyle w:val="Corpodeltesto"/>
        <w:rPr>
          <w:rFonts w:cs="Arial"/>
        </w:rPr>
      </w:pPr>
      <w:r w:rsidRPr="00790501">
        <w:rPr>
          <w:rFonts w:cs="Arial"/>
        </w:rPr>
        <w:t>I componenti dell’Interfaccia sono qui di seguito elencati:</w:t>
      </w:r>
    </w:p>
    <w:p w:rsidR="003B7521" w:rsidRPr="00790501" w:rsidRDefault="003B7521" w:rsidP="003B7521">
      <w:pPr>
        <w:numPr>
          <w:ilvl w:val="0"/>
          <w:numId w:val="3"/>
        </w:numPr>
        <w:rPr>
          <w:rFonts w:cs="Arial"/>
        </w:rPr>
      </w:pPr>
      <w:r w:rsidRPr="00790501">
        <w:rPr>
          <w:rFonts w:cs="Arial"/>
          <w:b/>
          <w:bCs/>
        </w:rPr>
        <w:t>Sistema di origine</w:t>
      </w:r>
      <w:r w:rsidRPr="00790501">
        <w:rPr>
          <w:rFonts w:cs="Arial"/>
        </w:rPr>
        <w:t xml:space="preserve">: </w:t>
      </w:r>
      <w:r w:rsidR="001742A6" w:rsidRPr="00790501">
        <w:rPr>
          <w:rFonts w:cs="Arial"/>
        </w:rPr>
        <w:t>sistemi fatturazione dei negozi.</w:t>
      </w:r>
    </w:p>
    <w:p w:rsidR="003B7521" w:rsidRPr="00790501" w:rsidRDefault="003B7521" w:rsidP="003B7521">
      <w:pPr>
        <w:numPr>
          <w:ilvl w:val="0"/>
          <w:numId w:val="3"/>
        </w:numPr>
        <w:rPr>
          <w:rFonts w:cs="Arial"/>
        </w:rPr>
      </w:pPr>
      <w:r w:rsidRPr="00790501">
        <w:rPr>
          <w:rFonts w:cs="Arial"/>
          <w:b/>
          <w:bCs/>
        </w:rPr>
        <w:t>Sistema di destinazione</w:t>
      </w:r>
      <w:r w:rsidRPr="00790501">
        <w:rPr>
          <w:rFonts w:cs="Arial"/>
        </w:rPr>
        <w:t>:</w:t>
      </w:r>
      <w:r w:rsidR="001742A6" w:rsidRPr="00790501">
        <w:rPr>
          <w:rFonts w:cs="Arial"/>
        </w:rPr>
        <w:t xml:space="preserve"> sistema </w:t>
      </w:r>
      <w:r w:rsidR="00323B40">
        <w:rPr>
          <w:rFonts w:cs="Arial"/>
        </w:rPr>
        <w:t>SER</w:t>
      </w:r>
      <w:r w:rsidR="001742A6" w:rsidRPr="00790501">
        <w:rPr>
          <w:rFonts w:cs="Arial"/>
        </w:rPr>
        <w:t>.</w:t>
      </w:r>
    </w:p>
    <w:p w:rsidR="003B7521" w:rsidRPr="00790501" w:rsidRDefault="003B7521" w:rsidP="003B7521">
      <w:pPr>
        <w:numPr>
          <w:ilvl w:val="0"/>
          <w:numId w:val="3"/>
        </w:numPr>
        <w:rPr>
          <w:rFonts w:cs="Arial"/>
        </w:rPr>
      </w:pPr>
      <w:r w:rsidRPr="00790501">
        <w:rPr>
          <w:rFonts w:cs="Arial"/>
          <w:b/>
          <w:bCs/>
        </w:rPr>
        <w:t>Modulo di estrazione</w:t>
      </w:r>
      <w:r w:rsidRPr="00790501">
        <w:rPr>
          <w:rFonts w:cs="Arial"/>
        </w:rPr>
        <w:t>:</w:t>
      </w:r>
      <w:r w:rsidR="001742A6" w:rsidRPr="00790501">
        <w:rPr>
          <w:rFonts w:cs="Arial"/>
        </w:rPr>
        <w:t xml:space="preserve"> creazione dei file </w:t>
      </w:r>
      <w:proofErr w:type="spellStart"/>
      <w:r w:rsidR="00323B40">
        <w:rPr>
          <w:rFonts w:cs="Arial"/>
        </w:rPr>
        <w:t>Excell</w:t>
      </w:r>
      <w:proofErr w:type="spellEnd"/>
      <w:r w:rsidR="001742A6" w:rsidRPr="00790501">
        <w:rPr>
          <w:rFonts w:cs="Arial"/>
        </w:rPr>
        <w:t xml:space="preserve"> </w:t>
      </w:r>
      <w:r w:rsidR="00323B40">
        <w:rPr>
          <w:rFonts w:cs="Arial"/>
        </w:rPr>
        <w:t>a seguito di richiesta</w:t>
      </w:r>
    </w:p>
    <w:p w:rsidR="003B7521" w:rsidRPr="00790501" w:rsidRDefault="003B7521" w:rsidP="003B7521">
      <w:pPr>
        <w:numPr>
          <w:ilvl w:val="0"/>
          <w:numId w:val="3"/>
        </w:numPr>
        <w:rPr>
          <w:rFonts w:cs="Arial"/>
        </w:rPr>
      </w:pPr>
      <w:r w:rsidRPr="00790501">
        <w:rPr>
          <w:rFonts w:cs="Arial"/>
          <w:b/>
          <w:bCs/>
        </w:rPr>
        <w:t>Modulo di elaborazione</w:t>
      </w:r>
      <w:r w:rsidRPr="00790501">
        <w:rPr>
          <w:rFonts w:cs="Arial"/>
        </w:rPr>
        <w:t>:</w:t>
      </w:r>
      <w:r w:rsidR="001742A6" w:rsidRPr="00790501">
        <w:rPr>
          <w:rFonts w:cs="Arial"/>
        </w:rPr>
        <w:t xml:space="preserve"> </w:t>
      </w:r>
      <w:r w:rsidR="008B4178" w:rsidRPr="00790501">
        <w:rPr>
          <w:rFonts w:cs="Arial"/>
        </w:rPr>
        <w:t xml:space="preserve">script </w:t>
      </w:r>
      <w:r w:rsidR="00323B40">
        <w:rPr>
          <w:rFonts w:cs="Arial"/>
        </w:rPr>
        <w:t xml:space="preserve">Go e </w:t>
      </w:r>
      <w:proofErr w:type="spellStart"/>
      <w:r w:rsidR="00323B40">
        <w:rPr>
          <w:rFonts w:cs="Arial"/>
        </w:rPr>
        <w:t>Python</w:t>
      </w:r>
      <w:proofErr w:type="spellEnd"/>
      <w:r w:rsidR="00323B40">
        <w:rPr>
          <w:rFonts w:cs="Arial"/>
        </w:rPr>
        <w:t xml:space="preserve"> che rispettivamente elaborano i dati e producono i file </w:t>
      </w:r>
      <w:proofErr w:type="spellStart"/>
      <w:r w:rsidR="00323B40">
        <w:rPr>
          <w:rFonts w:cs="Arial"/>
        </w:rPr>
        <w:t>xlsx</w:t>
      </w:r>
      <w:proofErr w:type="spellEnd"/>
      <w:r w:rsidR="001742A6" w:rsidRPr="00790501">
        <w:rPr>
          <w:rFonts w:cs="Arial"/>
        </w:rPr>
        <w:t>.</w:t>
      </w:r>
    </w:p>
    <w:p w:rsidR="003B7521" w:rsidRPr="00790501" w:rsidRDefault="003B7521" w:rsidP="003B7521">
      <w:pPr>
        <w:numPr>
          <w:ilvl w:val="0"/>
          <w:numId w:val="3"/>
        </w:numPr>
        <w:rPr>
          <w:rFonts w:cs="Arial"/>
        </w:rPr>
      </w:pPr>
      <w:r w:rsidRPr="00790501">
        <w:rPr>
          <w:rFonts w:cs="Arial"/>
          <w:b/>
          <w:bCs/>
        </w:rPr>
        <w:t>Modulo di caricamento</w:t>
      </w:r>
      <w:r w:rsidRPr="00790501">
        <w:rPr>
          <w:rFonts w:cs="Arial"/>
        </w:rPr>
        <w:t>:</w:t>
      </w:r>
      <w:r w:rsidR="001742A6" w:rsidRPr="00790501">
        <w:rPr>
          <w:rFonts w:cs="Arial"/>
        </w:rPr>
        <w:t xml:space="preserve"> </w:t>
      </w:r>
      <w:r w:rsidR="008B4178" w:rsidRPr="00790501">
        <w:rPr>
          <w:rFonts w:cs="Arial"/>
        </w:rPr>
        <w:t xml:space="preserve">script </w:t>
      </w:r>
      <w:proofErr w:type="spellStart"/>
      <w:r w:rsidR="008B4178" w:rsidRPr="00790501">
        <w:rPr>
          <w:rFonts w:cs="Arial"/>
        </w:rPr>
        <w:t>shell</w:t>
      </w:r>
      <w:proofErr w:type="spellEnd"/>
      <w:r w:rsidR="008B4178" w:rsidRPr="00790501">
        <w:rPr>
          <w:rFonts w:cs="Arial"/>
        </w:rPr>
        <w:t xml:space="preserve"> che richiama </w:t>
      </w:r>
      <w:proofErr w:type="spellStart"/>
      <w:r w:rsidR="001742A6" w:rsidRPr="00790501">
        <w:rPr>
          <w:rFonts w:cs="Arial"/>
        </w:rPr>
        <w:t>sqlloader</w:t>
      </w:r>
      <w:proofErr w:type="spellEnd"/>
      <w:r w:rsidR="001742A6" w:rsidRPr="00790501">
        <w:rPr>
          <w:rFonts w:cs="Arial"/>
        </w:rPr>
        <w:t>: programma di Oracle adibito</w:t>
      </w:r>
      <w:r w:rsidR="00480A68" w:rsidRPr="00790501">
        <w:rPr>
          <w:rFonts w:cs="Arial"/>
        </w:rPr>
        <w:t xml:space="preserve"> a c</w:t>
      </w:r>
      <w:r w:rsidR="000834D2" w:rsidRPr="00790501">
        <w:rPr>
          <w:rFonts w:cs="Arial"/>
        </w:rPr>
        <w:t xml:space="preserve">aricamento dei dati da file. Una </w:t>
      </w:r>
      <w:proofErr w:type="spellStart"/>
      <w:r w:rsidR="000834D2" w:rsidRPr="00790501">
        <w:rPr>
          <w:rFonts w:cs="Arial"/>
        </w:rPr>
        <w:t>stored</w:t>
      </w:r>
      <w:proofErr w:type="spellEnd"/>
      <w:r w:rsidR="000834D2" w:rsidRPr="00790501">
        <w:rPr>
          <w:rFonts w:cs="Arial"/>
        </w:rPr>
        <w:t xml:space="preserve"> procedure </w:t>
      </w:r>
      <w:r w:rsidR="00480A68" w:rsidRPr="00790501">
        <w:rPr>
          <w:rFonts w:cs="Arial"/>
        </w:rPr>
        <w:t xml:space="preserve">Oracle </w:t>
      </w:r>
      <w:r w:rsidR="000834D2" w:rsidRPr="00790501">
        <w:rPr>
          <w:rFonts w:cs="Arial"/>
        </w:rPr>
        <w:t xml:space="preserve">invocata alla fine del caricamento </w:t>
      </w:r>
      <w:r w:rsidR="00480A68" w:rsidRPr="00790501">
        <w:rPr>
          <w:rFonts w:cs="Arial"/>
        </w:rPr>
        <w:t>processa i dati storicizzandoli nelle tabelle relazionali.</w:t>
      </w:r>
    </w:p>
    <w:p w:rsidR="003B7521" w:rsidRPr="00790501" w:rsidRDefault="003B7521" w:rsidP="003B7521">
      <w:pPr>
        <w:numPr>
          <w:ilvl w:val="0"/>
          <w:numId w:val="3"/>
        </w:numPr>
        <w:rPr>
          <w:rFonts w:cs="Arial"/>
        </w:rPr>
      </w:pPr>
      <w:r w:rsidRPr="00790501">
        <w:rPr>
          <w:rFonts w:cs="Arial"/>
          <w:b/>
          <w:bCs/>
        </w:rPr>
        <w:t>Dipendenza da altre interfacce</w:t>
      </w:r>
      <w:r w:rsidRPr="00790501">
        <w:rPr>
          <w:rFonts w:cs="Arial"/>
        </w:rPr>
        <w:t>:</w:t>
      </w:r>
      <w:r w:rsidR="001742A6" w:rsidRPr="00790501">
        <w:rPr>
          <w:rFonts w:cs="Arial"/>
        </w:rPr>
        <w:t xml:space="preserve"> nessuna.</w:t>
      </w:r>
    </w:p>
    <w:p w:rsidR="000D00B7" w:rsidRPr="00790501" w:rsidRDefault="000D00B7" w:rsidP="00790501">
      <w:pPr>
        <w:ind w:left="720"/>
        <w:rPr>
          <w:rFonts w:cs="Arial"/>
        </w:rPr>
      </w:pPr>
    </w:p>
    <w:p w:rsidR="001742A6" w:rsidRPr="00790501" w:rsidRDefault="001742A6" w:rsidP="006214E5">
      <w:pPr>
        <w:pStyle w:val="Titoloprincipale"/>
        <w:numPr>
          <w:ilvl w:val="1"/>
          <w:numId w:val="32"/>
        </w:numPr>
        <w:jc w:val="left"/>
        <w:outlineLvl w:val="0"/>
        <w:rPr>
          <w:rFonts w:cs="Arial"/>
          <w:sz w:val="26"/>
          <w:szCs w:val="26"/>
        </w:rPr>
      </w:pPr>
      <w:bookmarkStart w:id="31" w:name="_Toc272504642"/>
      <w:bookmarkStart w:id="32" w:name="_Toc295919396"/>
      <w:bookmarkStart w:id="33" w:name="_Toc83817409"/>
      <w:bookmarkStart w:id="34" w:name="_Toc156682564"/>
      <w:r w:rsidRPr="00790501">
        <w:rPr>
          <w:rFonts w:cs="Arial"/>
          <w:sz w:val="26"/>
          <w:szCs w:val="26"/>
        </w:rPr>
        <w:t>Descrizione dettagliata dell’Interfaccia</w:t>
      </w:r>
      <w:bookmarkEnd w:id="31"/>
      <w:bookmarkEnd w:id="32"/>
      <w:bookmarkEnd w:id="33"/>
      <w:bookmarkEnd w:id="34"/>
    </w:p>
    <w:p w:rsidR="001742A6" w:rsidRPr="00790501" w:rsidRDefault="009B11B0" w:rsidP="001742A6">
      <w:pPr>
        <w:pStyle w:val="Corpodeltesto"/>
        <w:rPr>
          <w:rFonts w:cs="Arial"/>
        </w:rPr>
      </w:pPr>
      <w:r>
        <w:rPr>
          <w:rFonts w:cs="Arial"/>
        </w:rPr>
        <w:t>SER</w:t>
      </w:r>
      <w:r w:rsidR="001742A6" w:rsidRPr="00790501">
        <w:rPr>
          <w:rFonts w:cs="Arial"/>
        </w:rPr>
        <w:t xml:space="preserve"> </w:t>
      </w:r>
      <w:r w:rsidR="005A2E27" w:rsidRPr="00790501">
        <w:rPr>
          <w:rFonts w:cs="Arial"/>
        </w:rPr>
        <w:t xml:space="preserve">è </w:t>
      </w:r>
      <w:r>
        <w:rPr>
          <w:rFonts w:cs="Arial"/>
        </w:rPr>
        <w:t xml:space="preserve">l’interfaccia per caricare </w:t>
      </w:r>
      <w:r w:rsidR="001742A6" w:rsidRPr="00790501">
        <w:rPr>
          <w:rFonts w:cs="Arial"/>
        </w:rPr>
        <w:t xml:space="preserve">dati degli scontrini battuti nei vari negozi </w:t>
      </w:r>
      <w:r>
        <w:rPr>
          <w:rFonts w:cs="Arial"/>
        </w:rPr>
        <w:t>aderenti al programma</w:t>
      </w:r>
      <w:r w:rsidR="001742A6" w:rsidRPr="00790501">
        <w:rPr>
          <w:rFonts w:cs="Arial"/>
        </w:rPr>
        <w:t xml:space="preserve">. Ciascun sistema </w:t>
      </w:r>
      <w:r w:rsidR="00D8690E" w:rsidRPr="00790501">
        <w:rPr>
          <w:rFonts w:cs="Arial"/>
        </w:rPr>
        <w:t>dovrà</w:t>
      </w:r>
      <w:r w:rsidR="001742A6" w:rsidRPr="00790501">
        <w:rPr>
          <w:rFonts w:cs="Arial"/>
        </w:rPr>
        <w:t xml:space="preserve"> generare dei file CSV nel formato descritto in questo documento e renderlo </w:t>
      </w:r>
      <w:r w:rsidR="00D8690E" w:rsidRPr="00790501">
        <w:rPr>
          <w:rFonts w:cs="Arial"/>
        </w:rPr>
        <w:t>disponibile</w:t>
      </w:r>
      <w:r w:rsidR="001742A6" w:rsidRPr="00790501">
        <w:rPr>
          <w:rFonts w:cs="Arial"/>
        </w:rPr>
        <w:t xml:space="preserve"> all’elaboratore.</w:t>
      </w:r>
      <w:r w:rsidR="00132B4D" w:rsidRPr="00790501">
        <w:rPr>
          <w:rFonts w:cs="Arial"/>
        </w:rPr>
        <w:t xml:space="preserve"> I file conterranno i dati relativi agli scontrin</w:t>
      </w:r>
      <w:r w:rsidR="0090381A" w:rsidRPr="00790501">
        <w:rPr>
          <w:rFonts w:cs="Arial"/>
        </w:rPr>
        <w:t>i battuti</w:t>
      </w:r>
      <w:r w:rsidR="00132B4D" w:rsidRPr="00790501">
        <w:rPr>
          <w:rFonts w:cs="Arial"/>
        </w:rPr>
        <w:t>.</w:t>
      </w:r>
    </w:p>
    <w:p w:rsidR="001742A6" w:rsidRPr="00790501" w:rsidRDefault="001742A6" w:rsidP="001742A6">
      <w:pPr>
        <w:pStyle w:val="Corpodeltesto"/>
        <w:rPr>
          <w:rFonts w:cs="Arial"/>
          <w:noProof/>
        </w:rPr>
      </w:pPr>
      <w:r w:rsidRPr="00790501">
        <w:rPr>
          <w:rFonts w:cs="Arial"/>
          <w:noProof/>
        </w:rPr>
        <w:t>L’interfaccia quindi è costituita da:</w:t>
      </w:r>
    </w:p>
    <w:p w:rsidR="001742A6" w:rsidRPr="00790501" w:rsidRDefault="00132B4D" w:rsidP="001742A6">
      <w:pPr>
        <w:numPr>
          <w:ilvl w:val="0"/>
          <w:numId w:val="3"/>
        </w:numPr>
        <w:rPr>
          <w:rFonts w:cs="Arial"/>
        </w:rPr>
      </w:pPr>
      <w:r w:rsidRPr="00790501">
        <w:rPr>
          <w:rFonts w:cs="Arial"/>
        </w:rPr>
        <w:t>Processi per creare i file CSV sui sistemi di origine</w:t>
      </w:r>
      <w:r w:rsidR="00480A68" w:rsidRPr="00790501">
        <w:rPr>
          <w:rFonts w:cs="Arial"/>
        </w:rPr>
        <w:t>.</w:t>
      </w:r>
    </w:p>
    <w:p w:rsidR="001742A6" w:rsidRPr="00790501" w:rsidRDefault="00132B4D" w:rsidP="001742A6">
      <w:pPr>
        <w:numPr>
          <w:ilvl w:val="0"/>
          <w:numId w:val="3"/>
        </w:numPr>
        <w:rPr>
          <w:rFonts w:cs="Arial"/>
        </w:rPr>
      </w:pPr>
      <w:r w:rsidRPr="00790501">
        <w:rPr>
          <w:rFonts w:cs="Arial"/>
        </w:rPr>
        <w:t xml:space="preserve">Acquisizione dei file via </w:t>
      </w:r>
      <w:r w:rsidR="009B11B0">
        <w:rPr>
          <w:rFonts w:cs="Arial"/>
        </w:rPr>
        <w:t>interfaccia SER</w:t>
      </w:r>
      <w:r w:rsidRPr="00790501">
        <w:rPr>
          <w:rFonts w:cs="Arial"/>
        </w:rPr>
        <w:t>.</w:t>
      </w:r>
    </w:p>
    <w:p w:rsidR="00480A68" w:rsidRPr="00790501" w:rsidRDefault="00480A68" w:rsidP="001742A6">
      <w:pPr>
        <w:numPr>
          <w:ilvl w:val="0"/>
          <w:numId w:val="3"/>
        </w:numPr>
        <w:rPr>
          <w:rFonts w:cs="Arial"/>
        </w:rPr>
      </w:pPr>
      <w:proofErr w:type="spellStart"/>
      <w:r w:rsidRPr="00790501">
        <w:rPr>
          <w:rFonts w:cs="Arial"/>
        </w:rPr>
        <w:t>Processazi</w:t>
      </w:r>
      <w:r w:rsidR="009B11B0">
        <w:rPr>
          <w:rFonts w:cs="Arial"/>
        </w:rPr>
        <w:t>o</w:t>
      </w:r>
      <w:r w:rsidRPr="00790501">
        <w:rPr>
          <w:rFonts w:cs="Arial"/>
        </w:rPr>
        <w:t>ne</w:t>
      </w:r>
      <w:proofErr w:type="spellEnd"/>
      <w:r w:rsidRPr="00790501">
        <w:rPr>
          <w:rFonts w:cs="Arial"/>
        </w:rPr>
        <w:t xml:space="preserve"> dei dati da parte </w:t>
      </w:r>
      <w:r w:rsidR="00392A80" w:rsidRPr="00790501">
        <w:rPr>
          <w:rFonts w:cs="Arial"/>
        </w:rPr>
        <w:t xml:space="preserve">di </w:t>
      </w:r>
      <w:r w:rsidR="009B11B0">
        <w:rPr>
          <w:rFonts w:cs="Arial"/>
        </w:rPr>
        <w:t xml:space="preserve">script Go e </w:t>
      </w:r>
      <w:proofErr w:type="spellStart"/>
      <w:r w:rsidR="009B11B0">
        <w:rPr>
          <w:rFonts w:cs="Arial"/>
        </w:rPr>
        <w:t>Python</w:t>
      </w:r>
      <w:proofErr w:type="spellEnd"/>
      <w:r w:rsidRPr="00790501">
        <w:rPr>
          <w:rFonts w:cs="Arial"/>
        </w:rPr>
        <w:t>.</w:t>
      </w:r>
    </w:p>
    <w:p w:rsidR="000D00B7" w:rsidRPr="00790501" w:rsidRDefault="000D00B7" w:rsidP="000D00B7">
      <w:pPr>
        <w:ind w:left="720"/>
        <w:rPr>
          <w:rFonts w:cs="Arial"/>
        </w:rPr>
      </w:pPr>
    </w:p>
    <w:p w:rsidR="005E6125" w:rsidRDefault="005E6125">
      <w:pPr>
        <w:spacing w:after="0"/>
        <w:jc w:val="left"/>
        <w:rPr>
          <w:rFonts w:cs="Arial"/>
        </w:rPr>
      </w:pPr>
      <w:r>
        <w:rPr>
          <w:rFonts w:cs="Arial"/>
        </w:rPr>
        <w:br w:type="page"/>
      </w:r>
    </w:p>
    <w:p w:rsidR="003B7521" w:rsidRPr="00790501" w:rsidRDefault="003B7521" w:rsidP="006214E5">
      <w:pPr>
        <w:pStyle w:val="Titoloprincipale"/>
        <w:numPr>
          <w:ilvl w:val="1"/>
          <w:numId w:val="32"/>
        </w:numPr>
        <w:jc w:val="left"/>
        <w:outlineLvl w:val="0"/>
        <w:rPr>
          <w:rFonts w:cs="Arial"/>
          <w:sz w:val="26"/>
          <w:szCs w:val="26"/>
        </w:rPr>
      </w:pPr>
      <w:bookmarkStart w:id="35" w:name="_Toc263674338"/>
      <w:bookmarkStart w:id="36" w:name="_Toc272504643"/>
      <w:bookmarkStart w:id="37" w:name="_Toc295919397"/>
      <w:bookmarkStart w:id="38" w:name="_Toc83817410"/>
      <w:bookmarkStart w:id="39" w:name="_Toc156682565"/>
      <w:r w:rsidRPr="00790501">
        <w:rPr>
          <w:rFonts w:cs="Arial"/>
          <w:sz w:val="26"/>
          <w:szCs w:val="26"/>
        </w:rPr>
        <w:lastRenderedPageBreak/>
        <w:t>Struttura Logica dei Dati</w:t>
      </w:r>
      <w:bookmarkEnd w:id="35"/>
      <w:bookmarkEnd w:id="36"/>
      <w:bookmarkEnd w:id="37"/>
      <w:bookmarkEnd w:id="38"/>
      <w:bookmarkEnd w:id="39"/>
    </w:p>
    <w:p w:rsidR="00B922FB" w:rsidRDefault="00B922FB" w:rsidP="006707FE">
      <w:pPr>
        <w:rPr>
          <w:rFonts w:cs="Arial"/>
        </w:rPr>
      </w:pPr>
    </w:p>
    <w:p w:rsidR="006F55AD" w:rsidRPr="00790501" w:rsidRDefault="00C20963" w:rsidP="00132B4D">
      <w:pPr>
        <w:numPr>
          <w:ilvl w:val="0"/>
          <w:numId w:val="4"/>
        </w:numPr>
        <w:rPr>
          <w:rFonts w:cs="Arial"/>
        </w:rPr>
      </w:pPr>
      <w:r w:rsidRPr="00790501">
        <w:rPr>
          <w:rFonts w:cs="Arial"/>
        </w:rPr>
        <w:t xml:space="preserve">Il caricamento in SLR avverrà secondo la seguente logica: i record verranno caricati se esiste corrispondenza tra </w:t>
      </w:r>
      <w:proofErr w:type="spellStart"/>
      <w:r w:rsidRPr="00790501">
        <w:rPr>
          <w:rFonts w:cs="Arial"/>
        </w:rPr>
        <w:t>Id</w:t>
      </w:r>
      <w:r w:rsidR="00B46D60" w:rsidRPr="00790501">
        <w:rPr>
          <w:rFonts w:cs="Arial"/>
        </w:rPr>
        <w:t>Società</w:t>
      </w:r>
      <w:proofErr w:type="spellEnd"/>
      <w:r w:rsidR="00D66620" w:rsidRPr="00790501">
        <w:rPr>
          <w:rFonts w:cs="Arial"/>
        </w:rPr>
        <w:t xml:space="preserve"> e</w:t>
      </w:r>
      <w:r w:rsidRPr="00790501">
        <w:rPr>
          <w:rFonts w:cs="Arial"/>
        </w:rPr>
        <w:t xml:space="preserve"> </w:t>
      </w:r>
      <w:proofErr w:type="spellStart"/>
      <w:r w:rsidRPr="00790501">
        <w:rPr>
          <w:rFonts w:cs="Arial"/>
        </w:rPr>
        <w:t>IdNegozio</w:t>
      </w:r>
      <w:proofErr w:type="spellEnd"/>
      <w:r w:rsidRPr="00790501">
        <w:rPr>
          <w:rFonts w:cs="Arial"/>
        </w:rPr>
        <w:t xml:space="preserve">, </w:t>
      </w:r>
      <w:r w:rsidR="006F55AD" w:rsidRPr="00790501">
        <w:rPr>
          <w:rFonts w:cs="Arial"/>
        </w:rPr>
        <w:t>eventuali correzioni a file già inviati dovranno essere gestiti nel seguente modo:</w:t>
      </w:r>
    </w:p>
    <w:p w:rsidR="00B46D60" w:rsidRPr="00790501" w:rsidRDefault="007644E2" w:rsidP="00B46D60">
      <w:pPr>
        <w:numPr>
          <w:ilvl w:val="1"/>
          <w:numId w:val="4"/>
        </w:numPr>
        <w:rPr>
          <w:rFonts w:cs="Arial"/>
        </w:rPr>
      </w:pPr>
      <w:r w:rsidRPr="00790501">
        <w:rPr>
          <w:rFonts w:cs="Arial"/>
        </w:rPr>
        <w:t xml:space="preserve">Se i record </w:t>
      </w:r>
      <w:r w:rsidR="00D66620" w:rsidRPr="00790501">
        <w:rPr>
          <w:rFonts w:cs="Arial"/>
        </w:rPr>
        <w:t>sono esistenti</w:t>
      </w:r>
      <w:r w:rsidRPr="00790501">
        <w:rPr>
          <w:rFonts w:cs="Arial"/>
        </w:rPr>
        <w:t xml:space="preserve">, </w:t>
      </w:r>
      <w:r w:rsidR="00D66620" w:rsidRPr="00790501">
        <w:rPr>
          <w:rFonts w:cs="Arial"/>
        </w:rPr>
        <w:t>v</w:t>
      </w:r>
      <w:r w:rsidR="00B46D60" w:rsidRPr="00790501">
        <w:rPr>
          <w:rFonts w:cs="Arial"/>
        </w:rPr>
        <w:t>en</w:t>
      </w:r>
      <w:r w:rsidR="00D66620" w:rsidRPr="00790501">
        <w:rPr>
          <w:rFonts w:cs="Arial"/>
        </w:rPr>
        <w:t>gono sostituiti</w:t>
      </w:r>
      <w:r w:rsidRPr="00790501">
        <w:rPr>
          <w:rFonts w:cs="Arial"/>
        </w:rPr>
        <w:t>.</w:t>
      </w:r>
    </w:p>
    <w:p w:rsidR="00256B9B" w:rsidRPr="00790501" w:rsidRDefault="00D66620" w:rsidP="009B11B0">
      <w:pPr>
        <w:ind w:left="720"/>
        <w:rPr>
          <w:rFonts w:cs="Arial"/>
        </w:rPr>
      </w:pPr>
      <w:r w:rsidRPr="00790501">
        <w:rPr>
          <w:rFonts w:cs="Arial"/>
        </w:rPr>
        <w:t xml:space="preserve">Nel caso di sostituzione, occorre tener presente, che tutti i dati esistenti per la stessa </w:t>
      </w:r>
      <w:proofErr w:type="spellStart"/>
      <w:r w:rsidRPr="00790501">
        <w:rPr>
          <w:rFonts w:cs="Arial"/>
        </w:rPr>
        <w:t>IdSocietà</w:t>
      </w:r>
      <w:proofErr w:type="spellEnd"/>
      <w:r w:rsidRPr="00790501">
        <w:rPr>
          <w:rFonts w:cs="Arial"/>
        </w:rPr>
        <w:t>/</w:t>
      </w:r>
      <w:proofErr w:type="spellStart"/>
      <w:r w:rsidRPr="00790501">
        <w:rPr>
          <w:rFonts w:cs="Arial"/>
        </w:rPr>
        <w:t>IdNegozio</w:t>
      </w:r>
      <w:proofErr w:type="spellEnd"/>
      <w:r w:rsidRPr="00790501">
        <w:rPr>
          <w:rFonts w:cs="Arial"/>
        </w:rPr>
        <w:t>, vengono cancellati e sostituiti con quelli nuovi.</w:t>
      </w:r>
    </w:p>
    <w:p w:rsidR="00B922FB" w:rsidRPr="00790501" w:rsidRDefault="00B922FB" w:rsidP="00B922FB">
      <w:pPr>
        <w:rPr>
          <w:rFonts w:cs="Arial"/>
        </w:rPr>
      </w:pPr>
      <w:r>
        <w:rPr>
          <w:rFonts w:cs="Arial"/>
        </w:rPr>
        <w:t xml:space="preserve">E’ responsabilità della catena/negozio </w:t>
      </w:r>
      <w:r w:rsidRPr="00B922FB">
        <w:rPr>
          <w:rFonts w:cs="Arial"/>
        </w:rPr>
        <w:t xml:space="preserve">la predisposizione del file </w:t>
      </w:r>
      <w:proofErr w:type="spellStart"/>
      <w:r w:rsidRPr="00B922FB">
        <w:rPr>
          <w:rFonts w:cs="Arial"/>
        </w:rPr>
        <w:t>csv</w:t>
      </w:r>
      <w:proofErr w:type="spellEnd"/>
      <w:r w:rsidR="006214E5">
        <w:rPr>
          <w:rFonts w:cs="Arial"/>
        </w:rPr>
        <w:t xml:space="preserve"> </w:t>
      </w:r>
      <w:r w:rsidR="009B11B0">
        <w:rPr>
          <w:rFonts w:cs="Arial"/>
        </w:rPr>
        <w:t>in modo corretto.</w:t>
      </w:r>
    </w:p>
    <w:p w:rsidR="003B7521" w:rsidRPr="00790501" w:rsidRDefault="00FD34BD" w:rsidP="00790501">
      <w:pPr>
        <w:pStyle w:val="Titoloprincipale"/>
        <w:numPr>
          <w:ilvl w:val="0"/>
          <w:numId w:val="32"/>
        </w:numPr>
        <w:ind w:left="284" w:hanging="284"/>
        <w:jc w:val="left"/>
        <w:outlineLvl w:val="0"/>
        <w:rPr>
          <w:rFonts w:cs="Arial"/>
          <w:sz w:val="26"/>
          <w:szCs w:val="26"/>
        </w:rPr>
      </w:pPr>
      <w:bookmarkStart w:id="40" w:name="_Toc11324889"/>
      <w:bookmarkStart w:id="41" w:name="_Toc11324890"/>
      <w:bookmarkStart w:id="42" w:name="_Toc11324891"/>
      <w:bookmarkStart w:id="43" w:name="_Toc263674341"/>
      <w:bookmarkStart w:id="44" w:name="_Toc272504645"/>
      <w:bookmarkStart w:id="45" w:name="_Toc295919399"/>
      <w:bookmarkStart w:id="46" w:name="_Toc83817411"/>
      <w:bookmarkStart w:id="47" w:name="_Toc156682566"/>
      <w:bookmarkEnd w:id="40"/>
      <w:bookmarkEnd w:id="41"/>
      <w:bookmarkEnd w:id="42"/>
      <w:r w:rsidRPr="00790501">
        <w:rPr>
          <w:rFonts w:cs="Arial"/>
          <w:sz w:val="26"/>
          <w:szCs w:val="26"/>
        </w:rPr>
        <w:t>Tracciato dei dati</w:t>
      </w:r>
      <w:r w:rsidR="003B7521" w:rsidRPr="00790501">
        <w:rPr>
          <w:rFonts w:cs="Arial"/>
          <w:sz w:val="26"/>
          <w:szCs w:val="26"/>
        </w:rPr>
        <w:t xml:space="preserve"> di input</w:t>
      </w:r>
      <w:bookmarkEnd w:id="43"/>
      <w:bookmarkEnd w:id="44"/>
      <w:bookmarkEnd w:id="45"/>
      <w:bookmarkEnd w:id="46"/>
      <w:bookmarkEnd w:id="47"/>
    </w:p>
    <w:p w:rsidR="0052753C" w:rsidRPr="00790501" w:rsidRDefault="0052753C" w:rsidP="003B7521">
      <w:pPr>
        <w:rPr>
          <w:rFonts w:cs="Arial"/>
        </w:rPr>
      </w:pPr>
    </w:p>
    <w:p w:rsidR="000D00B7" w:rsidRPr="00790501" w:rsidRDefault="000D00B7" w:rsidP="000D00B7">
      <w:pPr>
        <w:pStyle w:val="Paragrafoelenco"/>
        <w:keepLines/>
        <w:numPr>
          <w:ilvl w:val="0"/>
          <w:numId w:val="34"/>
        </w:numPr>
        <w:spacing w:before="120" w:after="120"/>
        <w:outlineLvl w:val="0"/>
        <w:rPr>
          <w:rFonts w:ascii="Arial" w:eastAsia="Times New Roman" w:hAnsi="Arial" w:cs="Arial"/>
          <w:b/>
          <w:vanish/>
          <w:sz w:val="26"/>
          <w:szCs w:val="26"/>
          <w:lang w:eastAsia="en-US"/>
        </w:rPr>
      </w:pPr>
      <w:bookmarkStart w:id="48" w:name="_Toc11324893"/>
      <w:bookmarkStart w:id="49" w:name="_Toc12982329"/>
      <w:bookmarkStart w:id="50" w:name="_Toc13063850"/>
      <w:bookmarkStart w:id="51" w:name="_Toc22136072"/>
      <w:bookmarkStart w:id="52" w:name="_Toc22139703"/>
      <w:bookmarkStart w:id="53" w:name="_Toc22568677"/>
      <w:bookmarkStart w:id="54" w:name="_Toc83817412"/>
      <w:bookmarkStart w:id="55" w:name="_Toc83817630"/>
      <w:bookmarkStart w:id="56" w:name="_Toc130554680"/>
      <w:bookmarkStart w:id="57" w:name="_Toc130554742"/>
      <w:bookmarkStart w:id="58" w:name="_Toc136505738"/>
      <w:bookmarkStart w:id="59" w:name="_Toc136505768"/>
      <w:bookmarkStart w:id="60" w:name="_Toc136505793"/>
      <w:bookmarkStart w:id="61" w:name="_Toc156681554"/>
      <w:bookmarkStart w:id="62" w:name="_Toc15668256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0D00B7" w:rsidRPr="00790501" w:rsidRDefault="000D00B7" w:rsidP="000D00B7">
      <w:pPr>
        <w:pStyle w:val="Paragrafoelenco"/>
        <w:keepLines/>
        <w:numPr>
          <w:ilvl w:val="0"/>
          <w:numId w:val="34"/>
        </w:numPr>
        <w:spacing w:before="120" w:after="120"/>
        <w:outlineLvl w:val="0"/>
        <w:rPr>
          <w:rFonts w:ascii="Arial" w:eastAsia="Times New Roman" w:hAnsi="Arial" w:cs="Arial"/>
          <w:b/>
          <w:vanish/>
          <w:sz w:val="26"/>
          <w:szCs w:val="26"/>
          <w:lang w:eastAsia="en-US"/>
        </w:rPr>
      </w:pPr>
      <w:bookmarkStart w:id="63" w:name="_Toc11324894"/>
      <w:bookmarkStart w:id="64" w:name="_Toc12982330"/>
      <w:bookmarkStart w:id="65" w:name="_Toc13063851"/>
      <w:bookmarkStart w:id="66" w:name="_Toc22136073"/>
      <w:bookmarkStart w:id="67" w:name="_Toc22139704"/>
      <w:bookmarkStart w:id="68" w:name="_Toc22568678"/>
      <w:bookmarkStart w:id="69" w:name="_Toc83817413"/>
      <w:bookmarkStart w:id="70" w:name="_Toc83817631"/>
      <w:bookmarkStart w:id="71" w:name="_Toc130554681"/>
      <w:bookmarkStart w:id="72" w:name="_Toc130554743"/>
      <w:bookmarkStart w:id="73" w:name="_Toc136505739"/>
      <w:bookmarkStart w:id="74" w:name="_Toc136505769"/>
      <w:bookmarkStart w:id="75" w:name="_Toc136505794"/>
      <w:bookmarkStart w:id="76" w:name="_Toc156681555"/>
      <w:bookmarkStart w:id="77" w:name="_Toc156682568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0D00B7" w:rsidRPr="00790501" w:rsidRDefault="000D00B7" w:rsidP="000D00B7">
      <w:pPr>
        <w:pStyle w:val="Paragrafoelenco"/>
        <w:keepLines/>
        <w:numPr>
          <w:ilvl w:val="0"/>
          <w:numId w:val="34"/>
        </w:numPr>
        <w:spacing w:before="120" w:after="120"/>
        <w:outlineLvl w:val="0"/>
        <w:rPr>
          <w:rFonts w:ascii="Arial" w:eastAsia="Times New Roman" w:hAnsi="Arial" w:cs="Arial"/>
          <w:b/>
          <w:vanish/>
          <w:sz w:val="26"/>
          <w:szCs w:val="26"/>
          <w:lang w:eastAsia="en-US"/>
        </w:rPr>
      </w:pPr>
      <w:bookmarkStart w:id="78" w:name="_Toc11324895"/>
      <w:bookmarkStart w:id="79" w:name="_Toc12982331"/>
      <w:bookmarkStart w:id="80" w:name="_Toc13063852"/>
      <w:bookmarkStart w:id="81" w:name="_Toc22136074"/>
      <w:bookmarkStart w:id="82" w:name="_Toc22139705"/>
      <w:bookmarkStart w:id="83" w:name="_Toc22568679"/>
      <w:bookmarkStart w:id="84" w:name="_Toc83817414"/>
      <w:bookmarkStart w:id="85" w:name="_Toc83817632"/>
      <w:bookmarkStart w:id="86" w:name="_Toc130554682"/>
      <w:bookmarkStart w:id="87" w:name="_Toc130554744"/>
      <w:bookmarkStart w:id="88" w:name="_Toc136505740"/>
      <w:bookmarkStart w:id="89" w:name="_Toc136505770"/>
      <w:bookmarkStart w:id="90" w:name="_Toc136505795"/>
      <w:bookmarkStart w:id="91" w:name="_Toc156681556"/>
      <w:bookmarkStart w:id="92" w:name="_Toc156682569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3B7521" w:rsidRPr="00790501" w:rsidRDefault="00814344" w:rsidP="00790501">
      <w:pPr>
        <w:pStyle w:val="Titoloprincipale"/>
        <w:numPr>
          <w:ilvl w:val="1"/>
          <w:numId w:val="34"/>
        </w:numPr>
        <w:jc w:val="left"/>
        <w:outlineLvl w:val="0"/>
        <w:rPr>
          <w:rFonts w:cs="Arial"/>
          <w:sz w:val="26"/>
          <w:szCs w:val="26"/>
        </w:rPr>
      </w:pPr>
      <w:bookmarkStart w:id="93" w:name="_Toc83817415"/>
      <w:bookmarkStart w:id="94" w:name="_Toc156682570"/>
      <w:r w:rsidRPr="00790501">
        <w:rPr>
          <w:rFonts w:cs="Arial"/>
          <w:sz w:val="26"/>
          <w:szCs w:val="26"/>
        </w:rPr>
        <w:t>Tracciato con il dettaglio delle transazioni.</w:t>
      </w:r>
      <w:bookmarkEnd w:id="93"/>
      <w:bookmarkEnd w:id="94"/>
    </w:p>
    <w:p w:rsidR="000D00B7" w:rsidRPr="00790501" w:rsidRDefault="000D00B7" w:rsidP="0052753C">
      <w:pPr>
        <w:ind w:left="720" w:firstLine="720"/>
        <w:rPr>
          <w:rFonts w:cs="Arial"/>
        </w:rPr>
      </w:pPr>
    </w:p>
    <w:p w:rsidR="00814344" w:rsidRPr="00790501" w:rsidRDefault="00814344" w:rsidP="0052753C">
      <w:pPr>
        <w:ind w:left="720" w:firstLine="720"/>
        <w:rPr>
          <w:rFonts w:cs="Arial"/>
        </w:rPr>
      </w:pPr>
      <w:r w:rsidRPr="00790501">
        <w:rPr>
          <w:rFonts w:cs="Arial"/>
        </w:rPr>
        <w:t>La seguente tabella illustra il primo tracciato record</w:t>
      </w:r>
      <w:r w:rsidR="000D00B7" w:rsidRPr="00790501">
        <w:rPr>
          <w:rFonts w:cs="Arial"/>
        </w:rPr>
        <w:t xml:space="preserve"> </w:t>
      </w:r>
    </w:p>
    <w:p w:rsidR="0052753C" w:rsidRPr="00790501" w:rsidRDefault="0052753C" w:rsidP="0052753C">
      <w:pPr>
        <w:ind w:left="720" w:firstLine="720"/>
        <w:rPr>
          <w:rFonts w:cs="Arial"/>
        </w:rPr>
      </w:pPr>
    </w:p>
    <w:tbl>
      <w:tblPr>
        <w:tblW w:w="4962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948"/>
        <w:gridCol w:w="1592"/>
        <w:gridCol w:w="2075"/>
        <w:gridCol w:w="4180"/>
      </w:tblGrid>
      <w:tr w:rsidR="003F677C" w:rsidRPr="00790501" w:rsidTr="002763F3">
        <w:trPr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</w:tcPr>
          <w:p w:rsidR="003F677C" w:rsidRPr="00790501" w:rsidRDefault="003F677C" w:rsidP="008710B6">
            <w:pPr>
              <w:jc w:val="center"/>
              <w:rPr>
                <w:rFonts w:eastAsia="Arial Unicode MS" w:cs="Arial"/>
              </w:rPr>
            </w:pPr>
            <w:r w:rsidRPr="00790501">
              <w:rPr>
                <w:rFonts w:cs="Arial"/>
                <w:b/>
                <w:bCs/>
              </w:rPr>
              <w:t>Campo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</w:tcPr>
          <w:p w:rsidR="003F677C" w:rsidRPr="00790501" w:rsidRDefault="003F677C" w:rsidP="008710B6">
            <w:pPr>
              <w:jc w:val="center"/>
              <w:rPr>
                <w:rFonts w:eastAsia="Arial Unicode MS" w:cs="Arial"/>
              </w:rPr>
            </w:pPr>
            <w:r w:rsidRPr="00790501">
              <w:rPr>
                <w:rFonts w:cs="Arial"/>
                <w:b/>
                <w:bCs/>
              </w:rPr>
              <w:t>Tipo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</w:tcPr>
          <w:p w:rsidR="003F677C" w:rsidRPr="00790501" w:rsidRDefault="003F677C" w:rsidP="008710B6">
            <w:pPr>
              <w:jc w:val="center"/>
              <w:rPr>
                <w:rFonts w:eastAsia="Arial Unicode MS" w:cs="Arial"/>
              </w:rPr>
            </w:pPr>
            <w:r w:rsidRPr="00790501">
              <w:rPr>
                <w:rFonts w:cs="Arial"/>
                <w:b/>
                <w:bCs/>
              </w:rPr>
              <w:t>Formato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</w:tcPr>
          <w:p w:rsidR="003F677C" w:rsidRPr="00790501" w:rsidRDefault="003F677C" w:rsidP="008710B6">
            <w:pPr>
              <w:jc w:val="center"/>
              <w:rPr>
                <w:rFonts w:cs="Arial"/>
                <w:b/>
                <w:bCs/>
              </w:rPr>
            </w:pPr>
            <w:r w:rsidRPr="00790501">
              <w:rPr>
                <w:rFonts w:cs="Arial"/>
                <w:b/>
                <w:bCs/>
              </w:rPr>
              <w:t>Note</w:t>
            </w:r>
          </w:p>
        </w:tc>
      </w:tr>
      <w:tr w:rsidR="003F677C" w:rsidRPr="00790501" w:rsidTr="002763F3">
        <w:trPr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proofErr w:type="spellStart"/>
            <w:r w:rsidRPr="00790501">
              <w:rPr>
                <w:rFonts w:ascii="Arial" w:hAnsi="Arial" w:cs="Arial"/>
                <w:sz w:val="20"/>
                <w:lang w:eastAsia="en-US"/>
              </w:rPr>
              <w:t>Id</w:t>
            </w:r>
            <w:proofErr w:type="spellEnd"/>
            <w:r w:rsidRPr="00790501">
              <w:rPr>
                <w:rFonts w:ascii="Arial" w:hAnsi="Arial" w:cs="Arial"/>
                <w:sz w:val="20"/>
                <w:lang w:eastAsia="en-US"/>
              </w:rPr>
              <w:t xml:space="preserve"> Società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D14B3F" w:rsidP="002763F3">
            <w:pPr>
              <w:rPr>
                <w:rFonts w:cs="Arial"/>
              </w:rPr>
            </w:pPr>
            <w:r w:rsidRPr="00790501">
              <w:rPr>
                <w:rFonts w:cs="Arial"/>
              </w:rPr>
              <w:t>VARCHAR</w:t>
            </w:r>
            <w:r w:rsidR="00865575" w:rsidRPr="00790501">
              <w:rPr>
                <w:rFonts w:cs="Arial"/>
              </w:rPr>
              <w:t>2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5F83" w:rsidRDefault="00F66C77" w:rsidP="009B11B0">
            <w:pPr>
              <w:jc w:val="left"/>
              <w:rPr>
                <w:rFonts w:cs="Arial"/>
              </w:rPr>
            </w:pPr>
            <w:r w:rsidRPr="00790501">
              <w:rPr>
                <w:rFonts w:cs="Arial"/>
              </w:rPr>
              <w:t xml:space="preserve">Codice catena nel sistema </w:t>
            </w:r>
            <w:r w:rsidR="009B11B0">
              <w:rPr>
                <w:rFonts w:cs="Arial"/>
              </w:rPr>
              <w:t xml:space="preserve">SER. Valore fornito alla società </w:t>
            </w:r>
            <w:r w:rsidR="00E475E6" w:rsidRPr="00790501">
              <w:rPr>
                <w:rFonts w:cs="Arial"/>
              </w:rPr>
              <w:t>al momento dell’attivazione del servizio.</w:t>
            </w:r>
          </w:p>
          <w:p w:rsidR="006214E5" w:rsidRDefault="006214E5" w:rsidP="009B11B0">
            <w:pPr>
              <w:jc w:val="left"/>
              <w:rPr>
                <w:rFonts w:cs="Arial"/>
              </w:rPr>
            </w:pPr>
          </w:p>
          <w:p w:rsidR="006214E5" w:rsidRPr="006214E5" w:rsidRDefault="006214E5" w:rsidP="006214E5">
            <w:pPr>
              <w:jc w:val="left"/>
            </w:pPr>
            <w:proofErr w:type="spellStart"/>
            <w:r w:rsidRPr="00790501">
              <w:rPr>
                <w:rFonts w:cs="Arial"/>
              </w:rPr>
              <w:t>Id</w:t>
            </w:r>
            <w:r>
              <w:rPr>
                <w:rFonts w:cs="Arial"/>
              </w:rPr>
              <w:t>Società</w:t>
            </w:r>
            <w:proofErr w:type="spellEnd"/>
            <w:r w:rsidRPr="00790501">
              <w:rPr>
                <w:rFonts w:cs="Arial"/>
              </w:rPr>
              <w:t xml:space="preserve"> non associati </w:t>
            </w:r>
            <w:r>
              <w:rPr>
                <w:rFonts w:cs="Arial"/>
              </w:rPr>
              <w:t>al nome Società</w:t>
            </w:r>
            <w:r w:rsidRPr="00790501">
              <w:rPr>
                <w:rFonts w:cs="Arial"/>
              </w:rPr>
              <w:t>, provocano il mancato caricamento dell’intero file.</w:t>
            </w:r>
          </w:p>
        </w:tc>
      </w:tr>
      <w:tr w:rsidR="003F677C" w:rsidRPr="00790501" w:rsidTr="002763F3">
        <w:trPr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proofErr w:type="spellStart"/>
            <w:r w:rsidRPr="00790501">
              <w:rPr>
                <w:rFonts w:ascii="Arial" w:hAnsi="Arial" w:cs="Arial"/>
                <w:sz w:val="20"/>
                <w:lang w:eastAsia="en-US"/>
              </w:rPr>
              <w:t>Id</w:t>
            </w:r>
            <w:proofErr w:type="spellEnd"/>
            <w:r w:rsidRPr="00790501">
              <w:rPr>
                <w:rFonts w:ascii="Arial" w:hAnsi="Arial" w:cs="Arial"/>
                <w:sz w:val="20"/>
                <w:lang w:eastAsia="en-US"/>
              </w:rPr>
              <w:t xml:space="preserve"> Negozio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BB1277" w:rsidP="00F66C77">
            <w:pPr>
              <w:rPr>
                <w:rFonts w:eastAsia="Arial Unicode MS" w:cs="Arial"/>
              </w:rPr>
            </w:pPr>
            <w:r w:rsidRPr="00790501">
              <w:rPr>
                <w:rFonts w:cs="Arial"/>
              </w:rPr>
              <w:t>NUMBER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3E77" w:rsidRPr="00790501" w:rsidRDefault="00BB1277" w:rsidP="00790501">
            <w:pPr>
              <w:jc w:val="left"/>
              <w:rPr>
                <w:rFonts w:cs="Arial"/>
              </w:rPr>
            </w:pPr>
            <w:r w:rsidRPr="00790501">
              <w:rPr>
                <w:rFonts w:cs="Arial"/>
              </w:rPr>
              <w:t xml:space="preserve">Chiave interna del </w:t>
            </w:r>
            <w:r w:rsidR="003F677C" w:rsidRPr="00790501">
              <w:rPr>
                <w:rFonts w:cs="Arial"/>
              </w:rPr>
              <w:t>negozio</w:t>
            </w:r>
            <w:r w:rsidR="00F66C77" w:rsidRPr="00790501">
              <w:rPr>
                <w:rFonts w:cs="Arial"/>
              </w:rPr>
              <w:t xml:space="preserve"> nel sistema</w:t>
            </w:r>
            <w:r w:rsidR="009B11B0">
              <w:rPr>
                <w:rFonts w:cs="Arial"/>
              </w:rPr>
              <w:t xml:space="preserve"> SER</w:t>
            </w:r>
            <w:r w:rsidR="00F66C77" w:rsidRPr="00790501">
              <w:rPr>
                <w:rFonts w:cs="Arial"/>
              </w:rPr>
              <w:t xml:space="preserve"> </w:t>
            </w:r>
            <w:r w:rsidR="009B11B0">
              <w:rPr>
                <w:rFonts w:cs="Arial"/>
              </w:rPr>
              <w:t xml:space="preserve">fornito alla società </w:t>
            </w:r>
            <w:r w:rsidR="009B11B0" w:rsidRPr="00790501">
              <w:rPr>
                <w:rFonts w:cs="Arial"/>
              </w:rPr>
              <w:t>al momento dell’attivazione del servizio.</w:t>
            </w:r>
          </w:p>
          <w:p w:rsidR="00866B67" w:rsidRPr="00790501" w:rsidRDefault="00E91552" w:rsidP="00790501">
            <w:pPr>
              <w:jc w:val="left"/>
              <w:rPr>
                <w:rFonts w:cs="Arial"/>
              </w:rPr>
            </w:pPr>
            <w:proofErr w:type="spellStart"/>
            <w:r w:rsidRPr="00790501">
              <w:rPr>
                <w:rFonts w:cs="Arial"/>
              </w:rPr>
              <w:t>IdNegozio</w:t>
            </w:r>
            <w:proofErr w:type="spellEnd"/>
            <w:r w:rsidRPr="00790501">
              <w:rPr>
                <w:rFonts w:cs="Arial"/>
              </w:rPr>
              <w:t xml:space="preserve"> non associati all</w:t>
            </w:r>
            <w:r w:rsidR="005641E8" w:rsidRPr="00790501">
              <w:rPr>
                <w:rFonts w:cs="Arial"/>
              </w:rPr>
              <w:t>’</w:t>
            </w:r>
            <w:proofErr w:type="spellStart"/>
            <w:r w:rsidR="005641E8" w:rsidRPr="00790501">
              <w:rPr>
                <w:rFonts w:cs="Arial"/>
              </w:rPr>
              <w:t>IdSocietà</w:t>
            </w:r>
            <w:proofErr w:type="spellEnd"/>
            <w:r w:rsidR="005641E8" w:rsidRPr="00790501">
              <w:rPr>
                <w:rFonts w:cs="Arial"/>
              </w:rPr>
              <w:t xml:space="preserve"> </w:t>
            </w:r>
            <w:r w:rsidR="00866B67" w:rsidRPr="00790501">
              <w:rPr>
                <w:rFonts w:cs="Arial"/>
              </w:rPr>
              <w:t>di riferimento, provocano il mancato caricamento dell’intero file.</w:t>
            </w:r>
          </w:p>
        </w:tc>
      </w:tr>
      <w:tr w:rsidR="003F677C" w:rsidRPr="00790501" w:rsidTr="002763F3">
        <w:trPr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proofErr w:type="spellStart"/>
            <w:r w:rsidRPr="00790501">
              <w:rPr>
                <w:rFonts w:ascii="Arial" w:hAnsi="Arial" w:cs="Arial"/>
                <w:sz w:val="20"/>
                <w:lang w:eastAsia="en-US"/>
              </w:rPr>
              <w:t>Id</w:t>
            </w:r>
            <w:proofErr w:type="spellEnd"/>
            <w:r w:rsidRPr="00790501">
              <w:rPr>
                <w:rFonts w:ascii="Arial" w:hAnsi="Arial" w:cs="Arial"/>
                <w:sz w:val="20"/>
                <w:lang w:eastAsia="en-US"/>
              </w:rPr>
              <w:t xml:space="preserve"> Cassa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167B5C" w:rsidP="00814344">
            <w:pPr>
              <w:rPr>
                <w:rFonts w:eastAsia="Arial Unicode MS" w:cs="Arial"/>
              </w:rPr>
            </w:pPr>
            <w:r w:rsidRPr="00790501">
              <w:rPr>
                <w:rFonts w:cs="Arial"/>
              </w:rPr>
              <w:t>VARCHAR2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5E6" w:rsidRPr="00790501" w:rsidRDefault="003F677C" w:rsidP="009B11B0">
            <w:pPr>
              <w:jc w:val="left"/>
              <w:rPr>
                <w:rFonts w:cs="Arial"/>
              </w:rPr>
            </w:pPr>
            <w:r w:rsidRPr="00790501">
              <w:rPr>
                <w:rFonts w:cs="Arial"/>
              </w:rPr>
              <w:t>Identificativo cassa.</w:t>
            </w:r>
            <w:r w:rsidR="00F66C77" w:rsidRPr="00790501">
              <w:rPr>
                <w:rFonts w:cs="Arial"/>
              </w:rPr>
              <w:t xml:space="preserve"> </w:t>
            </w:r>
            <w:r w:rsidR="009B11B0">
              <w:rPr>
                <w:rFonts w:cs="Arial"/>
              </w:rPr>
              <w:t>Si</w:t>
            </w:r>
            <w:r w:rsidR="00E475E6" w:rsidRPr="00790501">
              <w:rPr>
                <w:rFonts w:cs="Arial"/>
              </w:rPr>
              <w:t xml:space="preserve"> tratta del codice della cassa del negozio, solitamente è quello che viene stampato anche sullo scontrino.</w:t>
            </w:r>
          </w:p>
        </w:tc>
      </w:tr>
      <w:tr w:rsidR="003F677C" w:rsidRPr="00790501" w:rsidTr="002763F3">
        <w:trPr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proofErr w:type="spellStart"/>
            <w:r w:rsidRPr="00790501">
              <w:rPr>
                <w:rFonts w:ascii="Arial" w:hAnsi="Arial" w:cs="Arial"/>
                <w:sz w:val="20"/>
                <w:lang w:eastAsia="en-US"/>
              </w:rPr>
              <w:t>Id</w:t>
            </w:r>
            <w:proofErr w:type="spellEnd"/>
            <w:r w:rsidRPr="00790501">
              <w:rPr>
                <w:rFonts w:ascii="Arial" w:hAnsi="Arial" w:cs="Arial"/>
                <w:sz w:val="20"/>
                <w:lang w:eastAsia="en-US"/>
              </w:rPr>
              <w:t xml:space="preserve"> Scontrino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E9089A" w:rsidP="002763F3">
            <w:pPr>
              <w:rPr>
                <w:rFonts w:cs="Arial"/>
              </w:rPr>
            </w:pPr>
            <w:r w:rsidRPr="00790501">
              <w:rPr>
                <w:rFonts w:cs="Arial"/>
              </w:rPr>
              <w:t>NUMBER</w:t>
            </w:r>
            <w:r w:rsidRPr="00790501" w:rsidDel="00E9089A">
              <w:rPr>
                <w:rFonts w:cs="Arial"/>
              </w:rPr>
              <w:t xml:space="preserve"> 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DA7A61" w:rsidP="00814344">
            <w:pPr>
              <w:rPr>
                <w:rFonts w:cs="Arial"/>
              </w:rPr>
            </w:pPr>
            <w:r w:rsidRPr="00790501">
              <w:rPr>
                <w:rFonts w:cs="Arial"/>
              </w:rPr>
              <w:t>Identificativo scontrino</w:t>
            </w:r>
          </w:p>
        </w:tc>
      </w:tr>
      <w:tr w:rsidR="003F677C" w:rsidRPr="00790501" w:rsidTr="002763F3">
        <w:trPr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r w:rsidRPr="00790501">
              <w:rPr>
                <w:rFonts w:ascii="Arial" w:hAnsi="Arial" w:cs="Arial"/>
                <w:sz w:val="20"/>
                <w:lang w:eastAsia="en-US"/>
              </w:rPr>
              <w:t>Data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rPr>
                <w:rFonts w:eastAsia="Arial Unicode MS" w:cs="Arial"/>
              </w:rPr>
            </w:pPr>
            <w:r w:rsidRPr="00790501">
              <w:rPr>
                <w:rFonts w:cs="Arial"/>
              </w:rPr>
              <w:t>CHAR(</w:t>
            </w:r>
            <w:r w:rsidR="00DA7A61" w:rsidRPr="00790501">
              <w:rPr>
                <w:rFonts w:cs="Arial"/>
              </w:rPr>
              <w:t>8</w:t>
            </w:r>
            <w:r w:rsidRPr="00790501">
              <w:rPr>
                <w:rFonts w:cs="Arial"/>
              </w:rPr>
              <w:t>)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r w:rsidRPr="00790501">
              <w:rPr>
                <w:rFonts w:ascii="Arial" w:hAnsi="Arial" w:cs="Arial"/>
                <w:sz w:val="20"/>
                <w:lang w:eastAsia="en-US"/>
              </w:rPr>
              <w:t>YYYYMMDD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DA7A61" w:rsidP="00814344">
            <w:pPr>
              <w:rPr>
                <w:rFonts w:cs="Arial"/>
              </w:rPr>
            </w:pPr>
            <w:r w:rsidRPr="00790501">
              <w:rPr>
                <w:rFonts w:cs="Arial"/>
              </w:rPr>
              <w:t>Data emissione scontrino</w:t>
            </w:r>
          </w:p>
        </w:tc>
      </w:tr>
      <w:tr w:rsidR="003F677C" w:rsidRPr="00790501" w:rsidTr="002763F3">
        <w:trPr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r w:rsidRPr="00790501">
              <w:rPr>
                <w:rFonts w:ascii="Arial" w:hAnsi="Arial" w:cs="Arial"/>
                <w:sz w:val="20"/>
                <w:lang w:eastAsia="en-US"/>
              </w:rPr>
              <w:t>Ora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DA7A61" w:rsidP="00814344">
            <w:pPr>
              <w:rPr>
                <w:rFonts w:cs="Arial"/>
              </w:rPr>
            </w:pPr>
            <w:r w:rsidRPr="00790501">
              <w:rPr>
                <w:rFonts w:cs="Arial"/>
              </w:rPr>
              <w:t>CHAR(4)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DA7A61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r w:rsidRPr="00790501">
              <w:rPr>
                <w:rFonts w:ascii="Arial" w:hAnsi="Arial" w:cs="Arial"/>
                <w:sz w:val="20"/>
                <w:lang w:eastAsia="en-US"/>
              </w:rPr>
              <w:t>HH</w:t>
            </w:r>
            <w:r w:rsidR="009B11B0">
              <w:rPr>
                <w:rFonts w:ascii="Arial" w:hAnsi="Arial" w:cs="Arial"/>
                <w:sz w:val="20"/>
                <w:lang w:eastAsia="en-US"/>
              </w:rPr>
              <w:t>:</w:t>
            </w:r>
            <w:r w:rsidRPr="00790501">
              <w:rPr>
                <w:rFonts w:ascii="Arial" w:hAnsi="Arial" w:cs="Arial"/>
                <w:sz w:val="20"/>
                <w:lang w:eastAsia="en-US"/>
              </w:rPr>
              <w:t>24MI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DA7A61" w:rsidP="00814344">
            <w:pPr>
              <w:rPr>
                <w:rFonts w:cs="Arial"/>
              </w:rPr>
            </w:pPr>
            <w:r w:rsidRPr="00790501">
              <w:rPr>
                <w:rFonts w:cs="Arial"/>
              </w:rPr>
              <w:t>Ora emissione scontrino</w:t>
            </w:r>
          </w:p>
        </w:tc>
      </w:tr>
      <w:tr w:rsidR="003F677C" w:rsidRPr="00790501" w:rsidTr="002763F3">
        <w:trPr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r w:rsidRPr="00790501">
              <w:rPr>
                <w:rFonts w:ascii="Arial" w:hAnsi="Arial" w:cs="Arial"/>
                <w:sz w:val="20"/>
                <w:lang w:eastAsia="en-US"/>
              </w:rPr>
              <w:t>Categoria prodotto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DA7A61" w:rsidP="002763F3">
            <w:pPr>
              <w:rPr>
                <w:rFonts w:cs="Arial"/>
              </w:rPr>
            </w:pPr>
            <w:r w:rsidRPr="00790501">
              <w:rPr>
                <w:rFonts w:cs="Arial"/>
              </w:rPr>
              <w:t>VARCHAR2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C28" w:rsidRPr="00133C28" w:rsidRDefault="00133C28" w:rsidP="00133C28">
            <w:pPr>
              <w:rPr>
                <w:rFonts w:cs="Arial"/>
              </w:rPr>
            </w:pPr>
            <w:r>
              <w:rPr>
                <w:rFonts w:cs="Arial"/>
              </w:rPr>
              <w:t>N</w:t>
            </w:r>
            <w:r w:rsidR="009B11B0">
              <w:rPr>
                <w:rFonts w:cs="Arial"/>
              </w:rPr>
              <w:t>ei primi</w:t>
            </w:r>
            <w:r w:rsidRPr="00133C28">
              <w:rPr>
                <w:rFonts w:cs="Arial"/>
              </w:rPr>
              <w:t xml:space="preserve"> caratteri del campo</w:t>
            </w:r>
            <w:r>
              <w:rPr>
                <w:rFonts w:cs="Arial"/>
              </w:rPr>
              <w:t xml:space="preserve"> riportare </w:t>
            </w:r>
            <w:r w:rsidRPr="00133C28">
              <w:rPr>
                <w:rFonts w:cs="Arial"/>
              </w:rPr>
              <w:t xml:space="preserve">una codifica univoca </w:t>
            </w:r>
            <w:r w:rsidR="009B11B0">
              <w:rPr>
                <w:rFonts w:cs="Arial"/>
              </w:rPr>
              <w:t>della categoria (alfanumerico).</w:t>
            </w:r>
          </w:p>
          <w:p w:rsidR="00133C28" w:rsidRDefault="00133C28" w:rsidP="00133C28">
            <w:pPr>
              <w:rPr>
                <w:rFonts w:cs="Arial"/>
              </w:rPr>
            </w:pPr>
            <w:r w:rsidRPr="00133C28">
              <w:rPr>
                <w:rFonts w:cs="Arial"/>
              </w:rPr>
              <w:t>Va benissimo anche un</w:t>
            </w:r>
            <w:r>
              <w:rPr>
                <w:rFonts w:cs="Arial"/>
              </w:rPr>
              <w:t xml:space="preserve"> cod. </w:t>
            </w:r>
            <w:r w:rsidRPr="00133C28">
              <w:rPr>
                <w:rFonts w:cs="Arial"/>
              </w:rPr>
              <w:t>categoria già utilizzat</w:t>
            </w:r>
            <w:r>
              <w:rPr>
                <w:rFonts w:cs="Arial"/>
              </w:rPr>
              <w:t xml:space="preserve">o </w:t>
            </w:r>
            <w:r w:rsidRPr="00133C28">
              <w:rPr>
                <w:rFonts w:cs="Arial"/>
              </w:rPr>
              <w:t>da</w:t>
            </w:r>
            <w:r>
              <w:rPr>
                <w:rFonts w:cs="Arial"/>
              </w:rPr>
              <w:t>l negozio</w:t>
            </w:r>
            <w:r w:rsidRPr="00133C28">
              <w:rPr>
                <w:rFonts w:cs="Arial"/>
              </w:rPr>
              <w:t>.</w:t>
            </w:r>
          </w:p>
          <w:p w:rsidR="0021183A" w:rsidRPr="00133C28" w:rsidRDefault="0021183A" w:rsidP="0021183A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La codifica della categoria dovrà essere separata dalla successiva descrizione utilizzando un carattere separatore “-“, ad esempio, unic</w:t>
            </w:r>
            <w:r w:rsidR="006D26E1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nota importante è che non si tratti del carattere “;” )</w:t>
            </w:r>
          </w:p>
          <w:p w:rsidR="00133C28" w:rsidRDefault="009B11B0" w:rsidP="00133C28">
            <w:pPr>
              <w:rPr>
                <w:rFonts w:cs="Arial"/>
              </w:rPr>
            </w:pPr>
            <w:r>
              <w:rPr>
                <w:rFonts w:cs="Arial"/>
              </w:rPr>
              <w:t>I rimanenti caratteri contengono la</w:t>
            </w:r>
            <w:r w:rsidR="00133C28" w:rsidRPr="00133C28">
              <w:rPr>
                <w:rFonts w:cs="Arial"/>
              </w:rPr>
              <w:t xml:space="preserve"> descrizione estesa della categoria.</w:t>
            </w:r>
          </w:p>
          <w:p w:rsidR="00133C28" w:rsidRPr="000463C5" w:rsidRDefault="00133C28" w:rsidP="00133C28">
            <w:pPr>
              <w:rPr>
                <w:lang w:val="en-GB"/>
              </w:rPr>
            </w:pPr>
            <w:r w:rsidRPr="000463C5">
              <w:rPr>
                <w:lang w:val="en-GB"/>
              </w:rPr>
              <w:t xml:space="preserve">Ad </w:t>
            </w:r>
            <w:proofErr w:type="spellStart"/>
            <w:r w:rsidRPr="000463C5">
              <w:rPr>
                <w:lang w:val="en-GB"/>
              </w:rPr>
              <w:t>es</w:t>
            </w:r>
            <w:proofErr w:type="spellEnd"/>
            <w:r w:rsidRPr="000463C5">
              <w:rPr>
                <w:lang w:val="en-GB"/>
              </w:rPr>
              <w:t>.:</w:t>
            </w:r>
          </w:p>
          <w:p w:rsidR="00133C28" w:rsidRPr="000463C5" w:rsidRDefault="00133C28" w:rsidP="00133C28">
            <w:pPr>
              <w:rPr>
                <w:lang w:val="en-GB"/>
              </w:rPr>
            </w:pPr>
            <w:r w:rsidRPr="000463C5">
              <w:rPr>
                <w:lang w:val="en-GB"/>
              </w:rPr>
              <w:t>123456</w:t>
            </w:r>
            <w:r w:rsidR="009B11B0">
              <w:rPr>
                <w:lang w:val="en-GB"/>
              </w:rPr>
              <w:t>-</w:t>
            </w:r>
            <w:r w:rsidRPr="000463C5">
              <w:rPr>
                <w:lang w:val="en-GB"/>
              </w:rPr>
              <w:t xml:space="preserve">SMALL LEATHER GOODS </w:t>
            </w:r>
          </w:p>
          <w:p w:rsidR="00133C28" w:rsidRPr="00133C28" w:rsidRDefault="00FA1F7E" w:rsidP="00133C2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</w:t>
            </w:r>
            <w:r w:rsidR="00133C28" w:rsidRPr="00133C28">
              <w:rPr>
                <w:rFonts w:cs="Arial"/>
              </w:rPr>
              <w:t>bcdef</w:t>
            </w:r>
            <w:r>
              <w:rPr>
                <w:rFonts w:cs="Arial"/>
              </w:rPr>
              <w:t>-</w:t>
            </w:r>
            <w:r w:rsidR="00133C28" w:rsidRPr="00133C28">
              <w:rPr>
                <w:rFonts w:cs="Arial"/>
              </w:rPr>
              <w:t>CUFFLINKS</w:t>
            </w:r>
            <w:proofErr w:type="spellEnd"/>
            <w:r w:rsidR="00133C28" w:rsidRPr="00133C28">
              <w:rPr>
                <w:rFonts w:cs="Arial"/>
              </w:rPr>
              <w:t xml:space="preserve"> / JEWELS </w:t>
            </w:r>
          </w:p>
          <w:p w:rsidR="00133C28" w:rsidRDefault="00133C28" w:rsidP="00133C28">
            <w:pPr>
              <w:rPr>
                <w:rFonts w:cs="Arial"/>
              </w:rPr>
            </w:pPr>
          </w:p>
          <w:p w:rsidR="00133C28" w:rsidRPr="002763F3" w:rsidRDefault="00133C28" w:rsidP="002763F3">
            <w:pPr>
              <w:rPr>
                <w:rFonts w:cs="Arial"/>
                <w:u w:val="single"/>
              </w:rPr>
            </w:pPr>
            <w:r w:rsidRPr="00133C28">
              <w:rPr>
                <w:rFonts w:cs="Arial"/>
              </w:rPr>
              <w:t>123abc</w:t>
            </w:r>
            <w:r w:rsidR="002763F3">
              <w:rPr>
                <w:rFonts w:cs="Arial"/>
              </w:rPr>
              <w:t>-</w:t>
            </w:r>
            <w:r w:rsidRPr="00133C28">
              <w:rPr>
                <w:rFonts w:cs="Arial"/>
              </w:rPr>
              <w:t xml:space="preserve">OTHER ACCESSORIES L </w:t>
            </w:r>
          </w:p>
        </w:tc>
      </w:tr>
      <w:tr w:rsidR="003F677C" w:rsidRPr="00790501" w:rsidTr="002763F3">
        <w:trPr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r w:rsidRPr="00790501">
              <w:rPr>
                <w:rFonts w:ascii="Arial" w:hAnsi="Arial" w:cs="Arial"/>
                <w:sz w:val="20"/>
                <w:lang w:eastAsia="en-US"/>
              </w:rPr>
              <w:lastRenderedPageBreak/>
              <w:t>Importo Lordo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2763F3">
            <w:pPr>
              <w:rPr>
                <w:rFonts w:eastAsia="Arial Unicode MS" w:cs="Arial"/>
              </w:rPr>
            </w:pPr>
            <w:r w:rsidRPr="00790501">
              <w:rPr>
                <w:rFonts w:cs="Arial"/>
              </w:rPr>
              <w:t>NUMBER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2763F3" w:rsidP="002763F3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lang w:eastAsia="en-US"/>
              </w:rPr>
              <w:t>NNNNNN.</w:t>
            </w:r>
            <w:r w:rsidR="00E37A4D">
              <w:rPr>
                <w:rFonts w:ascii="Arial" w:hAnsi="Arial" w:cs="Arial"/>
                <w:sz w:val="20"/>
                <w:lang w:eastAsia="en-US"/>
              </w:rPr>
              <w:t>NN</w:t>
            </w:r>
            <w:proofErr w:type="spellEnd"/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Default="003F677C" w:rsidP="00814344">
            <w:pPr>
              <w:rPr>
                <w:rFonts w:cs="Arial"/>
              </w:rPr>
            </w:pPr>
            <w:r w:rsidRPr="00790501">
              <w:rPr>
                <w:rFonts w:cs="Arial"/>
              </w:rPr>
              <w:t>Importo lordo</w:t>
            </w:r>
            <w:r w:rsidR="00FB7B92">
              <w:rPr>
                <w:rFonts w:cs="Arial"/>
              </w:rPr>
              <w:t xml:space="preserve">. Il separatore per i decimali </w:t>
            </w:r>
            <w:r w:rsidR="002763F3">
              <w:rPr>
                <w:rFonts w:cs="Arial"/>
              </w:rPr>
              <w:t>il punto</w:t>
            </w:r>
            <w:r w:rsidR="00FB7B92">
              <w:rPr>
                <w:rFonts w:cs="Arial"/>
              </w:rPr>
              <w:t>.</w:t>
            </w:r>
          </w:p>
          <w:p w:rsidR="00FB7B92" w:rsidRDefault="00FB7B92" w:rsidP="00814344">
            <w:pPr>
              <w:rPr>
                <w:rFonts w:cs="Arial"/>
              </w:rPr>
            </w:pPr>
            <w:r>
              <w:rPr>
                <w:rFonts w:cs="Arial"/>
              </w:rPr>
              <w:t>I decimali, così come le ultime cifre</w:t>
            </w:r>
            <w:r w:rsidR="00A902A1">
              <w:rPr>
                <w:rFonts w:cs="Arial"/>
              </w:rPr>
              <w:t xml:space="preserve"> delle</w:t>
            </w:r>
            <w:r>
              <w:rPr>
                <w:rFonts w:cs="Arial"/>
              </w:rPr>
              <w:t xml:space="preserve"> deci</w:t>
            </w:r>
            <w:r w:rsidR="00A902A1">
              <w:rPr>
                <w:rFonts w:cs="Arial"/>
              </w:rPr>
              <w:t>ne</w:t>
            </w:r>
            <w:r>
              <w:rPr>
                <w:rFonts w:cs="Arial"/>
              </w:rPr>
              <w:t xml:space="preserve"> vanno sempre riporta</w:t>
            </w:r>
            <w:r w:rsidR="00A902A1">
              <w:rPr>
                <w:rFonts w:cs="Arial"/>
              </w:rPr>
              <w:t>t</w:t>
            </w:r>
            <w:r>
              <w:rPr>
                <w:rFonts w:cs="Arial"/>
              </w:rPr>
              <w:t>i anche se non sono significativi (00).</w:t>
            </w:r>
          </w:p>
          <w:p w:rsidR="002B33BB" w:rsidRPr="00790501" w:rsidRDefault="002B33BB" w:rsidP="002763F3">
            <w:pPr>
              <w:rPr>
                <w:rFonts w:cs="Arial"/>
              </w:rPr>
            </w:pPr>
          </w:p>
        </w:tc>
      </w:tr>
      <w:tr w:rsidR="003F677C" w:rsidRPr="00790501" w:rsidTr="002763F3">
        <w:trPr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F66C77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r w:rsidRPr="00790501">
              <w:rPr>
                <w:rFonts w:ascii="Arial" w:hAnsi="Arial" w:cs="Arial"/>
                <w:sz w:val="20"/>
                <w:lang w:eastAsia="en-US"/>
              </w:rPr>
              <w:t>Numero pezzi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F66C77" w:rsidP="00F66C77">
            <w:pPr>
              <w:rPr>
                <w:rFonts w:eastAsia="Arial Unicode MS" w:cs="Arial"/>
              </w:rPr>
            </w:pPr>
            <w:r w:rsidRPr="00790501">
              <w:rPr>
                <w:rFonts w:cs="Arial"/>
              </w:rPr>
              <w:t>NUMBER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3F677C" w:rsidP="00814344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677C" w:rsidRPr="00790501" w:rsidRDefault="00F66C77" w:rsidP="000557A9">
            <w:pPr>
              <w:rPr>
                <w:rFonts w:cs="Arial"/>
              </w:rPr>
            </w:pPr>
            <w:r w:rsidRPr="00790501">
              <w:rPr>
                <w:rFonts w:cs="Arial"/>
              </w:rPr>
              <w:t xml:space="preserve">Numero pezzi venduti </w:t>
            </w:r>
            <w:r w:rsidR="000557A9" w:rsidRPr="00790501">
              <w:rPr>
                <w:rFonts w:cs="Arial"/>
              </w:rPr>
              <w:t>per categoria prodotto</w:t>
            </w:r>
          </w:p>
        </w:tc>
      </w:tr>
      <w:tr w:rsidR="001E7505" w:rsidRPr="00790501" w:rsidTr="002763F3">
        <w:trPr>
          <w:tblCellSpacing w:w="15" w:type="dxa"/>
        </w:trPr>
        <w:tc>
          <w:tcPr>
            <w:tcW w:w="1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7505" w:rsidRPr="00790501" w:rsidRDefault="002763F3" w:rsidP="001F5F8B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Codice Iva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7505" w:rsidRPr="00790501" w:rsidRDefault="002763F3" w:rsidP="001E7505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NUMBER</w:t>
            </w:r>
          </w:p>
        </w:tc>
        <w:tc>
          <w:tcPr>
            <w:tcW w:w="2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7505" w:rsidRPr="00790501" w:rsidRDefault="001E7505" w:rsidP="001F5F8B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27A7" w:rsidRDefault="002763F3" w:rsidP="001E7505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Codice iva applicato al cliente, utile per i successivi calcoli.</w:t>
            </w:r>
          </w:p>
          <w:p w:rsidR="002763F3" w:rsidRPr="00790501" w:rsidRDefault="002763F3" w:rsidP="001E7505">
            <w:pPr>
              <w:pStyle w:val="ABLOCKPARA"/>
              <w:ind w:right="-792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Ad esempio 22 oppure 10</w:t>
            </w:r>
          </w:p>
        </w:tc>
      </w:tr>
    </w:tbl>
    <w:p w:rsidR="004021AE" w:rsidRPr="00790501" w:rsidRDefault="004021AE" w:rsidP="00706BEB">
      <w:pPr>
        <w:rPr>
          <w:rFonts w:cs="Arial"/>
        </w:rPr>
      </w:pPr>
    </w:p>
    <w:p w:rsidR="0052753C" w:rsidRPr="00790501" w:rsidRDefault="00706BEB">
      <w:pPr>
        <w:spacing w:after="0"/>
        <w:jc w:val="left"/>
        <w:rPr>
          <w:rFonts w:cs="Arial"/>
        </w:rPr>
      </w:pPr>
      <w:r w:rsidRPr="00790501">
        <w:rPr>
          <w:rFonts w:cs="Arial"/>
        </w:rPr>
        <w:t>(*) Per ogni categoria di prodotto venduta con lo scontrino deve essere prodotta una riga.</w:t>
      </w:r>
    </w:p>
    <w:p w:rsidR="0052753C" w:rsidRPr="00790501" w:rsidRDefault="00A150FB" w:rsidP="0052753C">
      <w:pPr>
        <w:rPr>
          <w:rFonts w:cs="Arial"/>
        </w:rPr>
      </w:pPr>
      <w:r w:rsidRPr="00790501">
        <w:rPr>
          <w:rFonts w:cs="Arial"/>
        </w:rPr>
        <w:t>Ad esempio, a fronte dei</w:t>
      </w:r>
      <w:r w:rsidR="0052753C" w:rsidRPr="00790501">
        <w:rPr>
          <w:rFonts w:cs="Arial"/>
        </w:rPr>
        <w:t xml:space="preserve"> seguent</w:t>
      </w:r>
      <w:r w:rsidRPr="00790501">
        <w:rPr>
          <w:rFonts w:cs="Arial"/>
        </w:rPr>
        <w:t>i</w:t>
      </w:r>
      <w:r w:rsidR="0052753C" w:rsidRPr="00790501">
        <w:rPr>
          <w:rFonts w:cs="Arial"/>
        </w:rPr>
        <w:t xml:space="preserve"> scontrin</w:t>
      </w:r>
      <w:r w:rsidRPr="00790501">
        <w:rPr>
          <w:rFonts w:cs="Arial"/>
        </w:rPr>
        <w:t xml:space="preserve">i emessi il </w:t>
      </w:r>
      <w:r w:rsidR="00C051B3">
        <w:rPr>
          <w:rFonts w:cs="Arial"/>
        </w:rPr>
        <w:t>17/10/2019</w:t>
      </w:r>
      <w:r w:rsidR="0052753C" w:rsidRPr="00790501">
        <w:rPr>
          <w:rFonts w:cs="Arial"/>
        </w:rPr>
        <w:t>:</w:t>
      </w:r>
    </w:p>
    <w:p w:rsidR="0052753C" w:rsidRPr="00790501" w:rsidRDefault="0052753C" w:rsidP="0052753C">
      <w:pPr>
        <w:rPr>
          <w:rFonts w:cs="Arial"/>
        </w:rPr>
      </w:pPr>
    </w:p>
    <w:p w:rsidR="00C051B3" w:rsidRPr="00790501" w:rsidRDefault="002763F3" w:rsidP="0052753C">
      <w:pPr>
        <w:rPr>
          <w:rFonts w:cs="Arial"/>
        </w:rPr>
      </w:pPr>
      <w:r>
        <w:rPr>
          <w:rFonts w:cs="Arial"/>
        </w:rPr>
        <w:t>Esempio</w:t>
      </w:r>
    </w:p>
    <w:p w:rsidR="0052753C" w:rsidRPr="00790501" w:rsidRDefault="0052753C" w:rsidP="0052753C">
      <w:pPr>
        <w:rPr>
          <w:rFonts w:cs="Arial"/>
        </w:rPr>
      </w:pPr>
      <w:r w:rsidRPr="00790501">
        <w:rPr>
          <w:rFonts w:cs="Arial"/>
        </w:rPr>
        <w:t>= = = = = = = = = = = = = = = =</w:t>
      </w:r>
    </w:p>
    <w:p w:rsidR="0052753C" w:rsidRPr="00790501" w:rsidRDefault="002763F3" w:rsidP="0052753C">
      <w:pPr>
        <w:rPr>
          <w:rFonts w:cs="Arial"/>
        </w:rPr>
      </w:pPr>
      <w:r>
        <w:rPr>
          <w:rFonts w:cs="Arial"/>
        </w:rPr>
        <w:t>File</w:t>
      </w:r>
      <w:r w:rsidR="0052753C" w:rsidRPr="00790501">
        <w:rPr>
          <w:rFonts w:cs="Arial"/>
        </w:rPr>
        <w:t xml:space="preserve"> con </w:t>
      </w:r>
      <w:r>
        <w:rPr>
          <w:rFonts w:cs="Arial"/>
        </w:rPr>
        <w:t>6</w:t>
      </w:r>
      <w:r w:rsidR="00E84C48" w:rsidRPr="00790501">
        <w:rPr>
          <w:rFonts w:cs="Arial"/>
        </w:rPr>
        <w:t xml:space="preserve"> </w:t>
      </w:r>
      <w:r w:rsidR="0052753C" w:rsidRPr="00790501">
        <w:rPr>
          <w:rFonts w:cs="Arial"/>
        </w:rPr>
        <w:t>record:</w:t>
      </w:r>
    </w:p>
    <w:p w:rsidR="009D3226" w:rsidRPr="009D3226" w:rsidRDefault="002763F3" w:rsidP="009D3226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>OVS</w:t>
      </w:r>
    </w:p>
    <w:p w:rsidR="009D3226" w:rsidRPr="009D3226" w:rsidRDefault="009D3226" w:rsidP="009D3226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>1234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>
        <w:rPr>
          <w:rFonts w:ascii="Courier New" w:hAnsi="Courier New" w:cs="Courier New"/>
          <w:sz w:val="16"/>
          <w:szCs w:val="16"/>
          <w:lang w:eastAsia="it-IT"/>
        </w:rPr>
        <w:t>5678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;01;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202011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;20191017;0841;000042-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categoria A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7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.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5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0;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1;22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 xml:space="preserve"> </w:t>
      </w:r>
    </w:p>
    <w:p w:rsidR="009D3226" w:rsidRPr="009D3226" w:rsidRDefault="009D3226" w:rsidP="009D3226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>1234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>
        <w:rPr>
          <w:rFonts w:ascii="Courier New" w:hAnsi="Courier New" w:cs="Courier New"/>
          <w:sz w:val="16"/>
          <w:szCs w:val="16"/>
          <w:lang w:eastAsia="it-IT"/>
        </w:rPr>
        <w:t>5678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;01;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202011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;20191017;1318;000016-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categoria B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15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.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00;1;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10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 xml:space="preserve"> </w:t>
      </w:r>
    </w:p>
    <w:p w:rsidR="009D3226" w:rsidRPr="009D3226" w:rsidRDefault="009D3226" w:rsidP="009D3226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>1234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>
        <w:rPr>
          <w:rFonts w:ascii="Courier New" w:hAnsi="Courier New" w:cs="Courier New"/>
          <w:sz w:val="16"/>
          <w:szCs w:val="16"/>
          <w:lang w:eastAsia="it-IT"/>
        </w:rPr>
        <w:t>5678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;01;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212011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;20191017;1318;</w:t>
      </w:r>
      <w:r w:rsidR="00C051B3" w:rsidRPr="009D3226">
        <w:rPr>
          <w:rFonts w:ascii="Courier New" w:hAnsi="Courier New" w:cs="Courier New"/>
          <w:sz w:val="16"/>
          <w:szCs w:val="16"/>
          <w:lang w:eastAsia="it-IT"/>
        </w:rPr>
        <w:t>000042-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categoria A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24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.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00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;1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22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 xml:space="preserve"> </w:t>
      </w:r>
    </w:p>
    <w:p w:rsidR="009D3226" w:rsidRPr="009D3226" w:rsidRDefault="009D3226" w:rsidP="009D3226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>1234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>
        <w:rPr>
          <w:rFonts w:ascii="Courier New" w:hAnsi="Courier New" w:cs="Courier New"/>
          <w:sz w:val="16"/>
          <w:szCs w:val="16"/>
          <w:lang w:eastAsia="it-IT"/>
        </w:rPr>
        <w:t>5678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;01;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212011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;20191017;1425;</w:t>
      </w:r>
      <w:r w:rsidR="00C051B3" w:rsidRPr="009D3226">
        <w:rPr>
          <w:rFonts w:ascii="Courier New" w:hAnsi="Courier New" w:cs="Courier New"/>
          <w:sz w:val="16"/>
          <w:szCs w:val="16"/>
          <w:lang w:eastAsia="it-IT"/>
        </w:rPr>
        <w:t>000020-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categoria C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6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.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00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;1;10</w:t>
      </w:r>
    </w:p>
    <w:p w:rsidR="009D3226" w:rsidRPr="009D3226" w:rsidRDefault="009D3226" w:rsidP="009D3226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>1234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>
        <w:rPr>
          <w:rFonts w:ascii="Courier New" w:hAnsi="Courier New" w:cs="Courier New"/>
          <w:sz w:val="16"/>
          <w:szCs w:val="16"/>
          <w:lang w:eastAsia="it-IT"/>
        </w:rPr>
        <w:t>5678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;01;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222011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;20191017;1521;</w:t>
      </w:r>
      <w:r w:rsidR="00C051B3" w:rsidRPr="009D3226">
        <w:rPr>
          <w:rFonts w:ascii="Courier New" w:hAnsi="Courier New" w:cs="Courier New"/>
          <w:sz w:val="16"/>
          <w:szCs w:val="16"/>
          <w:lang w:eastAsia="it-IT"/>
        </w:rPr>
        <w:t>000042-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categoria A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12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.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00;</w:t>
      </w:r>
      <w:r w:rsidR="00C051B3">
        <w:rPr>
          <w:rFonts w:ascii="Courier New" w:hAnsi="Courier New" w:cs="Courier New"/>
          <w:sz w:val="16"/>
          <w:szCs w:val="16"/>
          <w:lang w:eastAsia="it-IT"/>
        </w:rPr>
        <w:t>1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22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 xml:space="preserve"> </w:t>
      </w:r>
    </w:p>
    <w:p w:rsidR="00C051B3" w:rsidRPr="009D3226" w:rsidRDefault="00C051B3" w:rsidP="00C051B3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>1234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>
        <w:rPr>
          <w:rFonts w:ascii="Courier New" w:hAnsi="Courier New" w:cs="Courier New"/>
          <w:sz w:val="16"/>
          <w:szCs w:val="16"/>
          <w:lang w:eastAsia="it-IT"/>
        </w:rPr>
        <w:t>5678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;01;</w:t>
      </w:r>
      <w:r>
        <w:rPr>
          <w:rFonts w:ascii="Courier New" w:hAnsi="Courier New" w:cs="Courier New"/>
          <w:sz w:val="16"/>
          <w:szCs w:val="16"/>
          <w:lang w:eastAsia="it-IT"/>
        </w:rPr>
        <w:t>232011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;20191017;1521;000042-</w:t>
      </w:r>
      <w:r>
        <w:rPr>
          <w:rFonts w:ascii="Courier New" w:hAnsi="Courier New" w:cs="Courier New"/>
          <w:sz w:val="16"/>
          <w:szCs w:val="16"/>
          <w:lang w:eastAsia="it-IT"/>
        </w:rPr>
        <w:t>categoria A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1</w:t>
      </w:r>
      <w:r w:rsidR="00F92117">
        <w:rPr>
          <w:rFonts w:ascii="Courier New" w:hAnsi="Courier New" w:cs="Courier New"/>
          <w:sz w:val="16"/>
          <w:szCs w:val="16"/>
          <w:lang w:eastAsia="it-IT"/>
        </w:rPr>
        <w:t>2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.</w:t>
      </w:r>
      <w:r w:rsidR="00F92117">
        <w:rPr>
          <w:rFonts w:ascii="Courier New" w:hAnsi="Courier New" w:cs="Courier New"/>
          <w:sz w:val="16"/>
          <w:szCs w:val="16"/>
          <w:lang w:eastAsia="it-IT"/>
        </w:rPr>
        <w:t>00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>
        <w:rPr>
          <w:rFonts w:ascii="Courier New" w:hAnsi="Courier New" w:cs="Courier New"/>
          <w:sz w:val="16"/>
          <w:szCs w:val="16"/>
          <w:lang w:eastAsia="it-IT"/>
        </w:rPr>
        <w:t>1</w:t>
      </w:r>
      <w:r w:rsidRPr="009D3226">
        <w:rPr>
          <w:rFonts w:ascii="Courier New" w:hAnsi="Courier New" w:cs="Courier New"/>
          <w:sz w:val="16"/>
          <w:szCs w:val="16"/>
          <w:lang w:eastAsia="it-IT"/>
        </w:rPr>
        <w:t>;</w:t>
      </w:r>
      <w:r w:rsidR="002763F3">
        <w:rPr>
          <w:rFonts w:ascii="Courier New" w:hAnsi="Courier New" w:cs="Courier New"/>
          <w:sz w:val="16"/>
          <w:szCs w:val="16"/>
          <w:lang w:eastAsia="it-IT"/>
        </w:rPr>
        <w:t>22</w:t>
      </w:r>
    </w:p>
    <w:p w:rsidR="009D3226" w:rsidRPr="009D3226" w:rsidRDefault="002763F3" w:rsidP="009D3226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>6</w:t>
      </w:r>
    </w:p>
    <w:p w:rsidR="00F23890" w:rsidRPr="00790501" w:rsidRDefault="00F23890">
      <w:pPr>
        <w:spacing w:after="0"/>
        <w:jc w:val="left"/>
        <w:rPr>
          <w:rFonts w:cs="Arial"/>
        </w:rPr>
      </w:pPr>
    </w:p>
    <w:p w:rsidR="0052753C" w:rsidRPr="00790501" w:rsidRDefault="00256B9B" w:rsidP="00256B9B">
      <w:pPr>
        <w:pStyle w:val="Titoloprincipale"/>
        <w:numPr>
          <w:ilvl w:val="0"/>
          <w:numId w:val="32"/>
        </w:numPr>
        <w:ind w:left="284" w:hanging="284"/>
        <w:jc w:val="left"/>
        <w:outlineLvl w:val="0"/>
        <w:rPr>
          <w:rFonts w:cs="Arial"/>
          <w:sz w:val="26"/>
          <w:szCs w:val="26"/>
        </w:rPr>
      </w:pPr>
      <w:bookmarkStart w:id="95" w:name="_Toc83817418"/>
      <w:bookmarkStart w:id="96" w:name="_Toc156682571"/>
      <w:r w:rsidRPr="00790501">
        <w:rPr>
          <w:rFonts w:cs="Arial"/>
          <w:sz w:val="26"/>
          <w:szCs w:val="26"/>
        </w:rPr>
        <w:t>File CSV</w:t>
      </w:r>
      <w:bookmarkEnd w:id="95"/>
      <w:bookmarkEnd w:id="96"/>
    </w:p>
    <w:p w:rsidR="00256B9B" w:rsidRPr="00790501" w:rsidRDefault="00256B9B" w:rsidP="00790501">
      <w:pPr>
        <w:autoSpaceDE w:val="0"/>
        <w:autoSpaceDN w:val="0"/>
        <w:adjustRightInd w:val="0"/>
        <w:spacing w:after="0"/>
        <w:ind w:firstLine="360"/>
        <w:jc w:val="left"/>
        <w:rPr>
          <w:rFonts w:cs="Arial"/>
          <w:sz w:val="22"/>
          <w:szCs w:val="22"/>
          <w:lang w:eastAsia="it-IT"/>
        </w:rPr>
      </w:pPr>
    </w:p>
    <w:p w:rsidR="00256B9B" w:rsidRPr="00790501" w:rsidRDefault="00256B9B" w:rsidP="00256B9B">
      <w:pPr>
        <w:pStyle w:val="Paragrafoelenco"/>
        <w:keepLines/>
        <w:numPr>
          <w:ilvl w:val="0"/>
          <w:numId w:val="36"/>
        </w:numPr>
        <w:spacing w:before="120" w:after="120"/>
        <w:outlineLvl w:val="0"/>
        <w:rPr>
          <w:rFonts w:ascii="Arial" w:eastAsia="Times New Roman" w:hAnsi="Arial" w:cs="Arial"/>
          <w:b/>
          <w:vanish/>
          <w:sz w:val="26"/>
          <w:szCs w:val="26"/>
          <w:lang w:eastAsia="en-US"/>
        </w:rPr>
      </w:pPr>
      <w:bookmarkStart w:id="97" w:name="_Toc11324899"/>
      <w:bookmarkStart w:id="98" w:name="_Toc12982335"/>
      <w:bookmarkStart w:id="99" w:name="_Toc13063856"/>
      <w:bookmarkStart w:id="100" w:name="_Toc22136078"/>
      <w:bookmarkStart w:id="101" w:name="_Toc22139709"/>
      <w:bookmarkStart w:id="102" w:name="_Toc22568683"/>
      <w:bookmarkStart w:id="103" w:name="_Toc83817419"/>
      <w:bookmarkStart w:id="104" w:name="_Toc83817637"/>
      <w:bookmarkStart w:id="105" w:name="_Toc130554687"/>
      <w:bookmarkStart w:id="106" w:name="_Toc130554749"/>
      <w:bookmarkStart w:id="107" w:name="_Toc136505745"/>
      <w:bookmarkStart w:id="108" w:name="_Toc136505775"/>
      <w:bookmarkStart w:id="109" w:name="_Toc136505800"/>
      <w:bookmarkStart w:id="110" w:name="_Toc156681559"/>
      <w:bookmarkStart w:id="111" w:name="_Toc156682572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256B9B" w:rsidRPr="00790501" w:rsidRDefault="00256B9B" w:rsidP="00256B9B">
      <w:pPr>
        <w:pStyle w:val="Paragrafoelenco"/>
        <w:keepLines/>
        <w:numPr>
          <w:ilvl w:val="0"/>
          <w:numId w:val="36"/>
        </w:numPr>
        <w:spacing w:before="120" w:after="120"/>
        <w:outlineLvl w:val="0"/>
        <w:rPr>
          <w:rFonts w:ascii="Arial" w:eastAsia="Times New Roman" w:hAnsi="Arial" w:cs="Arial"/>
          <w:b/>
          <w:vanish/>
          <w:sz w:val="26"/>
          <w:szCs w:val="26"/>
          <w:lang w:eastAsia="en-US"/>
        </w:rPr>
      </w:pPr>
      <w:bookmarkStart w:id="112" w:name="_Toc11324900"/>
      <w:bookmarkStart w:id="113" w:name="_Toc12982336"/>
      <w:bookmarkStart w:id="114" w:name="_Toc13063857"/>
      <w:bookmarkStart w:id="115" w:name="_Toc22136079"/>
      <w:bookmarkStart w:id="116" w:name="_Toc22139710"/>
      <w:bookmarkStart w:id="117" w:name="_Toc22568684"/>
      <w:bookmarkStart w:id="118" w:name="_Toc83817420"/>
      <w:bookmarkStart w:id="119" w:name="_Toc83817638"/>
      <w:bookmarkStart w:id="120" w:name="_Toc130554688"/>
      <w:bookmarkStart w:id="121" w:name="_Toc130554750"/>
      <w:bookmarkStart w:id="122" w:name="_Toc136505746"/>
      <w:bookmarkStart w:id="123" w:name="_Toc136505776"/>
      <w:bookmarkStart w:id="124" w:name="_Toc136505801"/>
      <w:bookmarkStart w:id="125" w:name="_Toc156681560"/>
      <w:bookmarkStart w:id="126" w:name="_Toc156682573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256B9B" w:rsidRPr="00790501" w:rsidRDefault="00256B9B" w:rsidP="00256B9B">
      <w:pPr>
        <w:pStyle w:val="Paragrafoelenco"/>
        <w:keepLines/>
        <w:numPr>
          <w:ilvl w:val="0"/>
          <w:numId w:val="36"/>
        </w:numPr>
        <w:spacing w:before="120" w:after="120"/>
        <w:outlineLvl w:val="0"/>
        <w:rPr>
          <w:rFonts w:ascii="Arial" w:eastAsia="Times New Roman" w:hAnsi="Arial" w:cs="Arial"/>
          <w:b/>
          <w:vanish/>
          <w:sz w:val="26"/>
          <w:szCs w:val="26"/>
          <w:lang w:eastAsia="en-US"/>
        </w:rPr>
      </w:pPr>
      <w:bookmarkStart w:id="127" w:name="_Toc11324901"/>
      <w:bookmarkStart w:id="128" w:name="_Toc12982337"/>
      <w:bookmarkStart w:id="129" w:name="_Toc13063858"/>
      <w:bookmarkStart w:id="130" w:name="_Toc22136080"/>
      <w:bookmarkStart w:id="131" w:name="_Toc22139711"/>
      <w:bookmarkStart w:id="132" w:name="_Toc22568685"/>
      <w:bookmarkStart w:id="133" w:name="_Toc83817421"/>
      <w:bookmarkStart w:id="134" w:name="_Toc83817639"/>
      <w:bookmarkStart w:id="135" w:name="_Toc130554689"/>
      <w:bookmarkStart w:id="136" w:name="_Toc130554751"/>
      <w:bookmarkStart w:id="137" w:name="_Toc136505747"/>
      <w:bookmarkStart w:id="138" w:name="_Toc136505777"/>
      <w:bookmarkStart w:id="139" w:name="_Toc136505802"/>
      <w:bookmarkStart w:id="140" w:name="_Toc156681561"/>
      <w:bookmarkStart w:id="141" w:name="_Toc156682574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256B9B" w:rsidRPr="00790501" w:rsidRDefault="00256B9B" w:rsidP="00256B9B">
      <w:pPr>
        <w:pStyle w:val="Paragrafoelenco"/>
        <w:keepLines/>
        <w:numPr>
          <w:ilvl w:val="0"/>
          <w:numId w:val="36"/>
        </w:numPr>
        <w:spacing w:before="120" w:after="120"/>
        <w:outlineLvl w:val="0"/>
        <w:rPr>
          <w:rFonts w:ascii="Arial" w:eastAsia="Times New Roman" w:hAnsi="Arial" w:cs="Arial"/>
          <w:b/>
          <w:vanish/>
          <w:sz w:val="26"/>
          <w:szCs w:val="26"/>
          <w:lang w:eastAsia="en-US"/>
        </w:rPr>
      </w:pPr>
      <w:bookmarkStart w:id="142" w:name="_Toc11324902"/>
      <w:bookmarkStart w:id="143" w:name="_Toc12982338"/>
      <w:bookmarkStart w:id="144" w:name="_Toc13063859"/>
      <w:bookmarkStart w:id="145" w:name="_Toc22136081"/>
      <w:bookmarkStart w:id="146" w:name="_Toc22139712"/>
      <w:bookmarkStart w:id="147" w:name="_Toc22568686"/>
      <w:bookmarkStart w:id="148" w:name="_Toc83817422"/>
      <w:bookmarkStart w:id="149" w:name="_Toc83817640"/>
      <w:bookmarkStart w:id="150" w:name="_Toc130554690"/>
      <w:bookmarkStart w:id="151" w:name="_Toc130554752"/>
      <w:bookmarkStart w:id="152" w:name="_Toc136505748"/>
      <w:bookmarkStart w:id="153" w:name="_Toc136505778"/>
      <w:bookmarkStart w:id="154" w:name="_Toc136505803"/>
      <w:bookmarkStart w:id="155" w:name="_Toc156681562"/>
      <w:bookmarkStart w:id="156" w:name="_Toc156682575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256B9B" w:rsidRPr="00790501" w:rsidRDefault="00256B9B" w:rsidP="00790501">
      <w:pPr>
        <w:pStyle w:val="Titoloprincipale"/>
        <w:numPr>
          <w:ilvl w:val="1"/>
          <w:numId w:val="36"/>
        </w:numPr>
        <w:jc w:val="left"/>
        <w:outlineLvl w:val="0"/>
        <w:rPr>
          <w:rFonts w:cs="Arial"/>
          <w:sz w:val="26"/>
          <w:szCs w:val="26"/>
        </w:rPr>
      </w:pPr>
      <w:bookmarkStart w:id="157" w:name="_Toc83817423"/>
      <w:bookmarkStart w:id="158" w:name="_Toc156682576"/>
      <w:proofErr w:type="spellStart"/>
      <w:r w:rsidRPr="00790501">
        <w:rPr>
          <w:rFonts w:cs="Arial"/>
          <w:sz w:val="26"/>
          <w:szCs w:val="26"/>
        </w:rPr>
        <w:t>Naming</w:t>
      </w:r>
      <w:proofErr w:type="spellEnd"/>
      <w:r w:rsidRPr="00790501">
        <w:rPr>
          <w:rFonts w:cs="Arial"/>
          <w:sz w:val="26"/>
          <w:szCs w:val="26"/>
        </w:rPr>
        <w:t xml:space="preserve"> del file</w:t>
      </w:r>
      <w:bookmarkEnd w:id="157"/>
      <w:bookmarkEnd w:id="158"/>
    </w:p>
    <w:p w:rsidR="00256B9B" w:rsidRPr="00790501" w:rsidRDefault="00256B9B" w:rsidP="00256B9B">
      <w:pPr>
        <w:autoSpaceDE w:val="0"/>
        <w:autoSpaceDN w:val="0"/>
        <w:adjustRightInd w:val="0"/>
        <w:spacing w:after="0"/>
        <w:ind w:firstLine="360"/>
        <w:jc w:val="left"/>
        <w:rPr>
          <w:rFonts w:cs="Arial"/>
          <w:sz w:val="22"/>
          <w:szCs w:val="22"/>
          <w:lang w:eastAsia="it-IT"/>
        </w:rPr>
      </w:pPr>
    </w:p>
    <w:p w:rsidR="00116482" w:rsidRPr="00790501" w:rsidRDefault="00116482" w:rsidP="00790501">
      <w:pPr>
        <w:autoSpaceDE w:val="0"/>
        <w:autoSpaceDN w:val="0"/>
        <w:adjustRightInd w:val="0"/>
        <w:spacing w:after="0"/>
        <w:ind w:firstLine="360"/>
        <w:jc w:val="left"/>
        <w:rPr>
          <w:rFonts w:cs="Arial"/>
          <w:sz w:val="22"/>
          <w:szCs w:val="22"/>
          <w:lang w:eastAsia="it-IT"/>
        </w:rPr>
      </w:pPr>
      <w:r w:rsidRPr="00790501">
        <w:rPr>
          <w:rFonts w:cs="Arial"/>
          <w:sz w:val="22"/>
          <w:szCs w:val="22"/>
          <w:lang w:eastAsia="it-IT"/>
        </w:rPr>
        <w:t xml:space="preserve">Il file da produrre da parte del sistema </w:t>
      </w:r>
      <w:r w:rsidR="004E7FEF" w:rsidRPr="00790501">
        <w:rPr>
          <w:rFonts w:cs="Arial"/>
          <w:sz w:val="22"/>
          <w:szCs w:val="22"/>
          <w:lang w:eastAsia="it-IT"/>
        </w:rPr>
        <w:t>negozio</w:t>
      </w:r>
      <w:r w:rsidRPr="00790501">
        <w:rPr>
          <w:rFonts w:cs="Arial"/>
          <w:sz w:val="22"/>
          <w:szCs w:val="22"/>
          <w:lang w:eastAsia="it-IT"/>
        </w:rPr>
        <w:t xml:space="preserve"> dovrà avere le seguenti caratteristiche:</w:t>
      </w:r>
    </w:p>
    <w:p w:rsidR="00116482" w:rsidRPr="00790501" w:rsidRDefault="00116482" w:rsidP="00116482">
      <w:pPr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Arial"/>
          <w:sz w:val="22"/>
          <w:szCs w:val="22"/>
          <w:lang w:eastAsia="it-IT"/>
        </w:rPr>
      </w:pPr>
      <w:r w:rsidRPr="00790501">
        <w:rPr>
          <w:rFonts w:cs="Arial"/>
          <w:sz w:val="22"/>
          <w:szCs w:val="22"/>
          <w:lang w:eastAsia="it-IT"/>
        </w:rPr>
        <w:t>Formato File: CSV</w:t>
      </w:r>
    </w:p>
    <w:p w:rsidR="00116482" w:rsidRPr="00C63911" w:rsidRDefault="00116482" w:rsidP="00C63911">
      <w:pPr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Arial"/>
          <w:sz w:val="22"/>
          <w:szCs w:val="22"/>
          <w:lang w:eastAsia="it-IT"/>
        </w:rPr>
      </w:pPr>
      <w:r w:rsidRPr="00C63911">
        <w:rPr>
          <w:rFonts w:cs="Arial"/>
          <w:sz w:val="22"/>
          <w:szCs w:val="22"/>
          <w:lang w:eastAsia="it-IT"/>
        </w:rPr>
        <w:lastRenderedPageBreak/>
        <w:t>Delimitatore: “;” (punto e virgola)</w:t>
      </w:r>
      <w:r w:rsidR="00C63911" w:rsidRPr="00C63911">
        <w:rPr>
          <w:rFonts w:cs="Arial"/>
          <w:sz w:val="22"/>
          <w:szCs w:val="22"/>
          <w:lang w:eastAsia="it-IT"/>
        </w:rPr>
        <w:t>. Attenzione, i record non devono contenere un ‘;’ finale.</w:t>
      </w:r>
      <w:r w:rsidR="00C63911">
        <w:rPr>
          <w:rFonts w:cs="Arial"/>
          <w:sz w:val="22"/>
          <w:szCs w:val="22"/>
          <w:lang w:eastAsia="it-IT"/>
        </w:rPr>
        <w:t xml:space="preserve"> </w:t>
      </w:r>
      <w:r w:rsidR="00C63911" w:rsidRPr="00C63911">
        <w:rPr>
          <w:rFonts w:cs="Arial"/>
          <w:sz w:val="22"/>
          <w:szCs w:val="22"/>
          <w:lang w:eastAsia="it-IT"/>
        </w:rPr>
        <w:t>Il semicolon (carattere ‘;’) è usato per delimitare le colonne all’interno del CSV e</w:t>
      </w:r>
      <w:r w:rsidR="00C63911">
        <w:rPr>
          <w:rFonts w:cs="Arial"/>
          <w:sz w:val="22"/>
          <w:szCs w:val="22"/>
          <w:lang w:eastAsia="it-IT"/>
        </w:rPr>
        <w:t xml:space="preserve"> se ce ne fosse uno finale verrebbe interpretato come esigenza di ulteriore colonna, </w:t>
      </w:r>
      <w:r w:rsidR="009B11B0">
        <w:rPr>
          <w:rFonts w:cs="Arial"/>
          <w:sz w:val="22"/>
          <w:szCs w:val="22"/>
          <w:lang w:eastAsia="it-IT"/>
        </w:rPr>
        <w:t>considerando</w:t>
      </w:r>
      <w:r w:rsidR="00C63911">
        <w:rPr>
          <w:rFonts w:cs="Arial"/>
          <w:sz w:val="22"/>
          <w:szCs w:val="22"/>
          <w:lang w:eastAsia="it-IT"/>
        </w:rPr>
        <w:t xml:space="preserve"> il file</w:t>
      </w:r>
      <w:r w:rsidR="009B11B0">
        <w:rPr>
          <w:rFonts w:cs="Arial"/>
          <w:sz w:val="22"/>
          <w:szCs w:val="22"/>
          <w:lang w:eastAsia="it-IT"/>
        </w:rPr>
        <w:t xml:space="preserve"> non valido</w:t>
      </w:r>
      <w:r w:rsidR="00C63911">
        <w:rPr>
          <w:rFonts w:cs="Arial"/>
          <w:sz w:val="22"/>
          <w:szCs w:val="22"/>
          <w:lang w:eastAsia="it-IT"/>
        </w:rPr>
        <w:t xml:space="preserve"> in fase di </w:t>
      </w:r>
      <w:proofErr w:type="spellStart"/>
      <w:r w:rsidR="00C63911">
        <w:rPr>
          <w:rFonts w:cs="Arial"/>
          <w:sz w:val="22"/>
          <w:szCs w:val="22"/>
          <w:lang w:eastAsia="it-IT"/>
        </w:rPr>
        <w:t>processamento</w:t>
      </w:r>
      <w:proofErr w:type="spellEnd"/>
      <w:r w:rsidR="00C63911" w:rsidRPr="00C63911">
        <w:rPr>
          <w:rFonts w:cs="Arial"/>
          <w:sz w:val="22"/>
          <w:szCs w:val="22"/>
          <w:lang w:eastAsia="it-IT"/>
        </w:rPr>
        <w:t>.</w:t>
      </w:r>
    </w:p>
    <w:p w:rsidR="00AF501E" w:rsidRPr="00790501" w:rsidRDefault="00AF501E" w:rsidP="00A0704A">
      <w:pPr>
        <w:autoSpaceDE w:val="0"/>
        <w:autoSpaceDN w:val="0"/>
        <w:adjustRightInd w:val="0"/>
        <w:spacing w:after="0"/>
        <w:ind w:left="1440"/>
        <w:jc w:val="left"/>
        <w:rPr>
          <w:rFonts w:cs="Arial"/>
          <w:sz w:val="22"/>
          <w:szCs w:val="22"/>
          <w:lang w:eastAsia="it-IT"/>
        </w:rPr>
      </w:pPr>
    </w:p>
    <w:p w:rsidR="00116482" w:rsidRPr="00790501" w:rsidRDefault="00116482" w:rsidP="006214E5">
      <w:pPr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Arial"/>
          <w:sz w:val="22"/>
          <w:szCs w:val="22"/>
          <w:lang w:eastAsia="it-IT"/>
        </w:rPr>
      </w:pPr>
      <w:r w:rsidRPr="00790501">
        <w:rPr>
          <w:rFonts w:cs="Arial"/>
          <w:sz w:val="22"/>
          <w:szCs w:val="22"/>
          <w:lang w:eastAsia="it-IT"/>
        </w:rPr>
        <w:t xml:space="preserve">la prima riga del file </w:t>
      </w:r>
      <w:r w:rsidR="006214E5">
        <w:rPr>
          <w:rFonts w:cs="Arial"/>
          <w:sz w:val="22"/>
          <w:szCs w:val="22"/>
          <w:lang w:eastAsia="it-IT"/>
        </w:rPr>
        <w:t xml:space="preserve">deve contenere il nome della società/catena ad esempio: </w:t>
      </w:r>
      <w:proofErr w:type="spellStart"/>
      <w:r w:rsidR="006214E5">
        <w:rPr>
          <w:rFonts w:cs="Arial"/>
          <w:sz w:val="22"/>
          <w:szCs w:val="22"/>
          <w:lang w:eastAsia="it-IT"/>
        </w:rPr>
        <w:t>Clayton</w:t>
      </w:r>
      <w:proofErr w:type="spellEnd"/>
    </w:p>
    <w:p w:rsidR="00116482" w:rsidRPr="00790501" w:rsidRDefault="00116482" w:rsidP="004E7FEF">
      <w:pPr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Arial"/>
          <w:sz w:val="22"/>
          <w:szCs w:val="22"/>
          <w:lang w:eastAsia="it-IT"/>
        </w:rPr>
      </w:pPr>
      <w:r w:rsidRPr="00790501">
        <w:rPr>
          <w:rFonts w:cs="Arial"/>
          <w:sz w:val="22"/>
          <w:szCs w:val="22"/>
          <w:lang w:eastAsia="it-IT"/>
        </w:rPr>
        <w:t>l’ultima riga (record “tappo”) include il totale dei record contenuti</w:t>
      </w:r>
    </w:p>
    <w:p w:rsidR="00116482" w:rsidRPr="00790501" w:rsidRDefault="00116482" w:rsidP="004E7FEF">
      <w:pPr>
        <w:autoSpaceDE w:val="0"/>
        <w:autoSpaceDN w:val="0"/>
        <w:adjustRightInd w:val="0"/>
        <w:spacing w:after="0"/>
        <w:ind w:firstLine="720"/>
        <w:jc w:val="left"/>
        <w:rPr>
          <w:rFonts w:cs="Arial"/>
          <w:sz w:val="22"/>
          <w:szCs w:val="22"/>
          <w:lang w:eastAsia="it-IT"/>
        </w:rPr>
      </w:pPr>
      <w:r w:rsidRPr="00790501">
        <w:rPr>
          <w:rFonts w:cs="Arial"/>
          <w:sz w:val="22"/>
          <w:szCs w:val="22"/>
          <w:lang w:eastAsia="it-IT"/>
        </w:rPr>
        <w:t xml:space="preserve">(ad es. </w:t>
      </w:r>
      <w:r w:rsidR="006214E5">
        <w:rPr>
          <w:rFonts w:cs="Arial"/>
          <w:sz w:val="22"/>
          <w:szCs w:val="22"/>
          <w:lang w:eastAsia="it-IT"/>
        </w:rPr>
        <w:t>6</w:t>
      </w:r>
      <w:r w:rsidRPr="00790501">
        <w:rPr>
          <w:rFonts w:cs="Arial"/>
          <w:sz w:val="22"/>
          <w:szCs w:val="22"/>
          <w:lang w:eastAsia="it-IT"/>
        </w:rPr>
        <w:t>), sono escluse dal conteggio dei record la prima e l’ultima riga.</w:t>
      </w:r>
    </w:p>
    <w:p w:rsidR="00942008" w:rsidRPr="006214E5" w:rsidRDefault="00942008" w:rsidP="00116482">
      <w:pPr>
        <w:rPr>
          <w:rFonts w:cs="Arial"/>
          <w:u w:val="single"/>
        </w:rPr>
      </w:pPr>
    </w:p>
    <w:p w:rsidR="003C5A5A" w:rsidRPr="003C5A5A" w:rsidRDefault="00CA77FC" w:rsidP="003C5A5A">
      <w:pPr>
        <w:pStyle w:val="Titoloprincipale"/>
        <w:numPr>
          <w:ilvl w:val="0"/>
          <w:numId w:val="32"/>
        </w:numPr>
        <w:ind w:left="284" w:hanging="284"/>
        <w:jc w:val="left"/>
        <w:outlineLvl w:val="0"/>
        <w:rPr>
          <w:rFonts w:cs="Arial"/>
          <w:sz w:val="26"/>
          <w:szCs w:val="26"/>
        </w:rPr>
      </w:pPr>
      <w:bookmarkStart w:id="159" w:name="_Ref333588173"/>
      <w:bookmarkStart w:id="160" w:name="_Toc83817425"/>
      <w:bookmarkStart w:id="161" w:name="_Toc156682577"/>
      <w:bookmarkStart w:id="162" w:name="_Toc263674342"/>
      <w:bookmarkStart w:id="163" w:name="_Toc272504646"/>
      <w:bookmarkStart w:id="164" w:name="_Toc295919400"/>
      <w:r w:rsidRPr="00790501">
        <w:rPr>
          <w:rFonts w:cs="Arial"/>
          <w:sz w:val="26"/>
          <w:szCs w:val="26"/>
        </w:rPr>
        <w:t>Dati errati</w:t>
      </w:r>
      <w:bookmarkEnd w:id="159"/>
      <w:bookmarkEnd w:id="160"/>
      <w:bookmarkEnd w:id="161"/>
    </w:p>
    <w:p w:rsidR="00CA77FC" w:rsidRPr="00790501" w:rsidRDefault="00CA77FC" w:rsidP="00CA77FC">
      <w:pPr>
        <w:ind w:left="270"/>
        <w:rPr>
          <w:rFonts w:cs="Arial"/>
          <w:sz w:val="22"/>
          <w:szCs w:val="22"/>
          <w:lang w:eastAsia="it-IT"/>
        </w:rPr>
      </w:pPr>
      <w:r w:rsidRPr="00790501">
        <w:rPr>
          <w:rFonts w:cs="Arial"/>
          <w:sz w:val="22"/>
          <w:szCs w:val="22"/>
          <w:lang w:eastAsia="it-IT"/>
        </w:rPr>
        <w:t>Nel caso si renda necessario correggere alcuni valori, il file relativo ai giorni errati dovrà essere re-inviato con tutti i dati della giornata cor</w:t>
      </w:r>
      <w:r w:rsidR="009B11B0">
        <w:rPr>
          <w:rFonts w:cs="Arial"/>
          <w:sz w:val="22"/>
          <w:szCs w:val="22"/>
          <w:lang w:eastAsia="it-IT"/>
        </w:rPr>
        <w:t>retta</w:t>
      </w:r>
      <w:r w:rsidRPr="00790501">
        <w:rPr>
          <w:rFonts w:cs="Arial"/>
          <w:sz w:val="22"/>
          <w:szCs w:val="22"/>
          <w:lang w:eastAsia="it-IT"/>
        </w:rPr>
        <w:t>.</w:t>
      </w:r>
    </w:p>
    <w:p w:rsidR="00942008" w:rsidRPr="003C5A5A" w:rsidRDefault="00D47149" w:rsidP="003C5A5A">
      <w:pPr>
        <w:ind w:left="270"/>
        <w:rPr>
          <w:rFonts w:cs="Arial"/>
          <w:sz w:val="22"/>
          <w:szCs w:val="22"/>
          <w:lang w:eastAsia="it-IT"/>
        </w:rPr>
      </w:pPr>
      <w:r w:rsidRPr="00790501">
        <w:rPr>
          <w:rFonts w:cs="Arial"/>
          <w:sz w:val="22"/>
          <w:szCs w:val="22"/>
          <w:lang w:eastAsia="it-IT"/>
        </w:rPr>
        <w:t>In questo caso i dati precedentemente caricati verranno interamente sostituiti con i nuovi dati.</w:t>
      </w:r>
      <w:bookmarkStart w:id="165" w:name="_Toc272504654"/>
      <w:bookmarkStart w:id="166" w:name="_Toc295919408"/>
      <w:bookmarkEnd w:id="162"/>
      <w:bookmarkEnd w:id="163"/>
      <w:bookmarkEnd w:id="164"/>
    </w:p>
    <w:p w:rsidR="00642118" w:rsidRPr="00790501" w:rsidRDefault="00642118" w:rsidP="009B11B0">
      <w:pPr>
        <w:rPr>
          <w:rFonts w:cs="Arial"/>
        </w:rPr>
      </w:pPr>
    </w:p>
    <w:p w:rsidR="00F64791" w:rsidRPr="00790501" w:rsidRDefault="00C3019F" w:rsidP="003C5A5A">
      <w:pPr>
        <w:pStyle w:val="Titoloprincipale"/>
        <w:numPr>
          <w:ilvl w:val="0"/>
          <w:numId w:val="32"/>
        </w:numPr>
        <w:jc w:val="left"/>
        <w:outlineLvl w:val="0"/>
        <w:rPr>
          <w:rFonts w:cs="Arial"/>
          <w:sz w:val="26"/>
          <w:szCs w:val="26"/>
        </w:rPr>
      </w:pPr>
      <w:bookmarkStart w:id="167" w:name="_Toc83817427"/>
      <w:bookmarkStart w:id="168" w:name="_Toc156682578"/>
      <w:r w:rsidRPr="00790501">
        <w:rPr>
          <w:rFonts w:cs="Arial"/>
          <w:sz w:val="26"/>
          <w:szCs w:val="26"/>
        </w:rPr>
        <w:t>Gestione Errori</w:t>
      </w:r>
      <w:bookmarkEnd w:id="165"/>
      <w:bookmarkEnd w:id="166"/>
      <w:bookmarkEnd w:id="167"/>
      <w:bookmarkEnd w:id="168"/>
    </w:p>
    <w:p w:rsidR="00D25FCA" w:rsidRPr="00790501" w:rsidRDefault="00D25FCA" w:rsidP="00790501">
      <w:pPr>
        <w:ind w:left="270" w:firstLine="90"/>
        <w:rPr>
          <w:rFonts w:cs="Arial"/>
        </w:rPr>
      </w:pPr>
      <w:bookmarkStart w:id="169" w:name="_Toc462130949"/>
      <w:bookmarkStart w:id="170" w:name="_Toc9670811"/>
      <w:bookmarkStart w:id="171" w:name="_Toc272504655"/>
      <w:bookmarkStart w:id="172" w:name="_Toc295919409"/>
      <w:r w:rsidRPr="00790501">
        <w:rPr>
          <w:rFonts w:cs="Arial"/>
        </w:rPr>
        <w:t>Ogni negozio dovrà fornire il riferimento delle persone da contattare in caso di anomalia:</w:t>
      </w:r>
    </w:p>
    <w:p w:rsidR="00D25FCA" w:rsidRPr="00790501" w:rsidRDefault="00D25FCA" w:rsidP="00D25FCA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790501">
        <w:rPr>
          <w:rFonts w:ascii="Arial" w:hAnsi="Arial" w:cs="Arial"/>
        </w:rPr>
        <w:t>nominativo;</w:t>
      </w:r>
    </w:p>
    <w:p w:rsidR="00D25FCA" w:rsidRPr="00790501" w:rsidRDefault="00D25FCA" w:rsidP="00D25FCA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790501">
        <w:rPr>
          <w:rFonts w:ascii="Arial" w:hAnsi="Arial" w:cs="Arial"/>
        </w:rPr>
        <w:t>indirizzo mail;</w:t>
      </w:r>
    </w:p>
    <w:p w:rsidR="00D25FCA" w:rsidRPr="00790501" w:rsidRDefault="00D25FCA" w:rsidP="00D25FCA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790501">
        <w:rPr>
          <w:rFonts w:ascii="Arial" w:hAnsi="Arial" w:cs="Arial"/>
        </w:rPr>
        <w:t>recapito telefonico;</w:t>
      </w:r>
    </w:p>
    <w:p w:rsidR="00D25FCA" w:rsidRPr="00790501" w:rsidRDefault="00D25FCA" w:rsidP="00D25FCA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790501">
        <w:rPr>
          <w:rFonts w:ascii="Arial" w:hAnsi="Arial" w:cs="Arial"/>
        </w:rPr>
        <w:t>preferenza di reperibilità (telefono; mail);</w:t>
      </w:r>
    </w:p>
    <w:p w:rsidR="00323B40" w:rsidRDefault="00D25FCA" w:rsidP="006214E5">
      <w:pPr>
        <w:pStyle w:val="Paragrafoelenco"/>
        <w:numPr>
          <w:ilvl w:val="0"/>
          <w:numId w:val="26"/>
        </w:numPr>
        <w:rPr>
          <w:rFonts w:ascii="Arial" w:hAnsi="Arial" w:cs="Arial"/>
        </w:rPr>
      </w:pPr>
      <w:r w:rsidRPr="00790501">
        <w:rPr>
          <w:rFonts w:ascii="Arial" w:hAnsi="Arial" w:cs="Arial"/>
        </w:rPr>
        <w:t>orari di reperibilità telefonica.</w:t>
      </w:r>
      <w:bookmarkEnd w:id="169"/>
      <w:bookmarkEnd w:id="170"/>
      <w:bookmarkEnd w:id="171"/>
      <w:bookmarkEnd w:id="172"/>
    </w:p>
    <w:p w:rsidR="003C5A5A" w:rsidRDefault="003C5A5A" w:rsidP="003C5A5A">
      <w:pPr>
        <w:rPr>
          <w:rFonts w:cs="Arial"/>
        </w:rPr>
      </w:pPr>
    </w:p>
    <w:p w:rsidR="003C5A5A" w:rsidRPr="003C5A5A" w:rsidRDefault="003C5A5A" w:rsidP="003C5A5A">
      <w:pPr>
        <w:pStyle w:val="Titoloprincipale"/>
        <w:numPr>
          <w:ilvl w:val="0"/>
          <w:numId w:val="32"/>
        </w:numPr>
        <w:ind w:left="284" w:hanging="284"/>
        <w:jc w:val="left"/>
        <w:outlineLvl w:val="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Inserimento nuova</w:t>
      </w:r>
      <w:r w:rsidR="00064F64"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società</w:t>
      </w:r>
      <w:r w:rsidR="00064F64">
        <w:rPr>
          <w:rFonts w:cs="Arial"/>
          <w:sz w:val="26"/>
          <w:szCs w:val="26"/>
        </w:rPr>
        <w:t xml:space="preserve"> e negozi</w:t>
      </w:r>
    </w:p>
    <w:p w:rsidR="003C5A5A" w:rsidRDefault="003C5A5A" w:rsidP="003C5A5A">
      <w:pPr>
        <w:ind w:left="270"/>
        <w:rPr>
          <w:rFonts w:cs="Arial"/>
          <w:sz w:val="22"/>
          <w:szCs w:val="22"/>
          <w:lang w:eastAsia="it-IT"/>
        </w:rPr>
      </w:pPr>
      <w:r>
        <w:rPr>
          <w:rFonts w:cs="Arial"/>
          <w:sz w:val="22"/>
          <w:szCs w:val="22"/>
          <w:lang w:eastAsia="it-IT"/>
        </w:rPr>
        <w:t xml:space="preserve">Quando una nuova società richiede di essere inserita a sistema bisogna configurarla all’interno del file </w:t>
      </w:r>
      <w:proofErr w:type="spellStart"/>
      <w:r>
        <w:rPr>
          <w:rFonts w:cs="Arial"/>
          <w:sz w:val="22"/>
          <w:szCs w:val="22"/>
          <w:lang w:eastAsia="it-IT"/>
        </w:rPr>
        <w:t>compagnie.json</w:t>
      </w:r>
      <w:proofErr w:type="spellEnd"/>
      <w:r>
        <w:rPr>
          <w:rFonts w:cs="Arial"/>
          <w:sz w:val="22"/>
          <w:szCs w:val="22"/>
          <w:lang w:eastAsia="it-IT"/>
        </w:rPr>
        <w:t>(guardare STF per maggiori dettagli), fornendone i seguenti campi:</w:t>
      </w:r>
    </w:p>
    <w:p w:rsidR="003C5A5A" w:rsidRDefault="003C5A5A" w:rsidP="003C5A5A">
      <w:pPr>
        <w:pStyle w:val="Paragrafoelenco"/>
        <w:numPr>
          <w:ilvl w:val="0"/>
          <w:numId w:val="43"/>
        </w:numPr>
        <w:rPr>
          <w:rFonts w:cs="Arial"/>
        </w:rPr>
      </w:pPr>
      <w:proofErr w:type="spellStart"/>
      <w:r>
        <w:rPr>
          <w:rFonts w:cs="Arial"/>
        </w:rPr>
        <w:t>CompanyName</w:t>
      </w:r>
      <w:proofErr w:type="spellEnd"/>
      <w:r>
        <w:rPr>
          <w:rFonts w:cs="Arial"/>
        </w:rPr>
        <w:t xml:space="preserve"> (Nome Società)</w:t>
      </w:r>
    </w:p>
    <w:p w:rsidR="003C5A5A" w:rsidRDefault="003C5A5A" w:rsidP="003C5A5A">
      <w:pPr>
        <w:pStyle w:val="Paragrafoelenco"/>
        <w:numPr>
          <w:ilvl w:val="0"/>
          <w:numId w:val="43"/>
        </w:numPr>
        <w:rPr>
          <w:rFonts w:cs="Arial"/>
        </w:rPr>
      </w:pPr>
      <w:proofErr w:type="spellStart"/>
      <w:r>
        <w:rPr>
          <w:rFonts w:cs="Arial"/>
        </w:rPr>
        <w:t>CompanyId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Id</w:t>
      </w:r>
      <w:proofErr w:type="spellEnd"/>
      <w:r>
        <w:rPr>
          <w:rFonts w:cs="Arial"/>
        </w:rPr>
        <w:t xml:space="preserve"> Società)</w:t>
      </w:r>
      <w:r w:rsidRPr="003C5A5A">
        <w:rPr>
          <w:rFonts w:cs="Arial"/>
        </w:rPr>
        <w:t>.</w:t>
      </w:r>
    </w:p>
    <w:p w:rsidR="003C5A5A" w:rsidRDefault="003C5A5A" w:rsidP="003C5A5A">
      <w:pPr>
        <w:pStyle w:val="Paragrafoelenco"/>
        <w:numPr>
          <w:ilvl w:val="0"/>
          <w:numId w:val="43"/>
        </w:numPr>
        <w:rPr>
          <w:rFonts w:cs="Arial"/>
        </w:rPr>
      </w:pPr>
      <w:proofErr w:type="spellStart"/>
      <w:r>
        <w:rPr>
          <w:rFonts w:cs="Arial"/>
        </w:rPr>
        <w:t>CompanyShopsId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Array</w:t>
      </w:r>
      <w:proofErr w:type="spellEnd"/>
      <w:r>
        <w:rPr>
          <w:rFonts w:cs="Arial"/>
        </w:rPr>
        <w:t xml:space="preserve"> che contiene gli </w:t>
      </w:r>
      <w:proofErr w:type="spellStart"/>
      <w:r>
        <w:rPr>
          <w:rFonts w:cs="Arial"/>
        </w:rPr>
        <w:t>Id</w:t>
      </w:r>
      <w:proofErr w:type="spellEnd"/>
      <w:r>
        <w:rPr>
          <w:rFonts w:cs="Arial"/>
        </w:rPr>
        <w:t xml:space="preserve"> dei </w:t>
      </w:r>
      <w:proofErr w:type="spellStart"/>
      <w:r>
        <w:rPr>
          <w:rFonts w:cs="Arial"/>
        </w:rPr>
        <w:t>negoni</w:t>
      </w:r>
      <w:proofErr w:type="spellEnd"/>
      <w:r>
        <w:rPr>
          <w:rFonts w:cs="Arial"/>
        </w:rPr>
        <w:t xml:space="preserve"> della società</w:t>
      </w:r>
      <w:r w:rsidR="00064F64">
        <w:rPr>
          <w:rFonts w:cs="Arial"/>
        </w:rPr>
        <w:t>) (*)</w:t>
      </w:r>
    </w:p>
    <w:p w:rsidR="003C5A5A" w:rsidRDefault="003C5A5A" w:rsidP="003C5A5A">
      <w:pPr>
        <w:ind w:left="330"/>
        <w:rPr>
          <w:rFonts w:cs="Arial"/>
        </w:rPr>
      </w:pPr>
      <w:r>
        <w:rPr>
          <w:rFonts w:cs="Arial"/>
        </w:rPr>
        <w:t>Ad esempio:</w:t>
      </w:r>
    </w:p>
    <w:p w:rsidR="003C5A5A" w:rsidRPr="00064F64" w:rsidRDefault="003C5A5A" w:rsidP="003C5A5A">
      <w:pPr>
        <w:ind w:left="330"/>
        <w:rPr>
          <w:rFonts w:cs="Arial"/>
          <w:sz w:val="16"/>
          <w:szCs w:val="16"/>
        </w:rPr>
      </w:pPr>
      <w:r w:rsidRPr="00064F64">
        <w:rPr>
          <w:rFonts w:cs="Arial"/>
          <w:sz w:val="16"/>
          <w:szCs w:val="16"/>
        </w:rPr>
        <w:t>[</w:t>
      </w:r>
    </w:p>
    <w:p w:rsidR="003C5A5A" w:rsidRPr="00064F64" w:rsidRDefault="003C5A5A" w:rsidP="003C5A5A">
      <w:pPr>
        <w:ind w:left="330"/>
        <w:rPr>
          <w:rFonts w:cs="Arial"/>
          <w:sz w:val="16"/>
          <w:szCs w:val="16"/>
        </w:rPr>
      </w:pPr>
      <w:r w:rsidRPr="00064F64">
        <w:rPr>
          <w:rFonts w:cs="Arial"/>
          <w:sz w:val="16"/>
          <w:szCs w:val="16"/>
        </w:rPr>
        <w:tab/>
        <w:t>{</w:t>
      </w:r>
    </w:p>
    <w:p w:rsidR="003C5A5A" w:rsidRPr="00064F64" w:rsidRDefault="003C5A5A" w:rsidP="003C5A5A">
      <w:pPr>
        <w:ind w:left="330"/>
        <w:rPr>
          <w:rFonts w:cs="Arial"/>
          <w:sz w:val="16"/>
          <w:szCs w:val="16"/>
        </w:rPr>
      </w:pPr>
      <w:r w:rsidRPr="00064F64">
        <w:rPr>
          <w:rFonts w:cs="Arial"/>
          <w:sz w:val="16"/>
          <w:szCs w:val="16"/>
        </w:rPr>
        <w:tab/>
      </w:r>
      <w:r w:rsidRPr="00064F64">
        <w:rPr>
          <w:rFonts w:cs="Arial"/>
          <w:sz w:val="16"/>
          <w:szCs w:val="16"/>
        </w:rPr>
        <w:tab/>
        <w:t>"</w:t>
      </w:r>
      <w:proofErr w:type="spellStart"/>
      <w:r w:rsidRPr="00064F64">
        <w:rPr>
          <w:rFonts w:cs="Arial"/>
          <w:sz w:val="16"/>
          <w:szCs w:val="16"/>
        </w:rPr>
        <w:t>companyName</w:t>
      </w:r>
      <w:proofErr w:type="spellEnd"/>
      <w:r w:rsidRPr="00064F64">
        <w:rPr>
          <w:rFonts w:cs="Arial"/>
          <w:sz w:val="16"/>
          <w:szCs w:val="16"/>
        </w:rPr>
        <w:t>": "</w:t>
      </w:r>
      <w:proofErr w:type="spellStart"/>
      <w:r w:rsidRPr="00064F64">
        <w:rPr>
          <w:rFonts w:cs="Arial"/>
          <w:sz w:val="16"/>
          <w:szCs w:val="16"/>
        </w:rPr>
        <w:t>Clayton</w:t>
      </w:r>
      <w:proofErr w:type="spellEnd"/>
      <w:r w:rsidRPr="00064F64">
        <w:rPr>
          <w:rFonts w:cs="Arial"/>
          <w:sz w:val="16"/>
          <w:szCs w:val="16"/>
        </w:rPr>
        <w:t>",</w:t>
      </w:r>
    </w:p>
    <w:p w:rsidR="003C5A5A" w:rsidRPr="00064F64" w:rsidRDefault="003C5A5A" w:rsidP="003C5A5A">
      <w:pPr>
        <w:ind w:left="330"/>
        <w:rPr>
          <w:rFonts w:cs="Arial"/>
          <w:sz w:val="16"/>
          <w:szCs w:val="16"/>
        </w:rPr>
      </w:pPr>
      <w:r w:rsidRPr="00064F64">
        <w:rPr>
          <w:rFonts w:cs="Arial"/>
          <w:sz w:val="16"/>
          <w:szCs w:val="16"/>
        </w:rPr>
        <w:tab/>
      </w:r>
      <w:r w:rsidRPr="00064F64">
        <w:rPr>
          <w:rFonts w:cs="Arial"/>
          <w:sz w:val="16"/>
          <w:szCs w:val="16"/>
        </w:rPr>
        <w:tab/>
        <w:t>"</w:t>
      </w:r>
      <w:proofErr w:type="spellStart"/>
      <w:r w:rsidRPr="00064F64">
        <w:rPr>
          <w:rFonts w:cs="Arial"/>
          <w:sz w:val="16"/>
          <w:szCs w:val="16"/>
        </w:rPr>
        <w:t>companyId</w:t>
      </w:r>
      <w:proofErr w:type="spellEnd"/>
      <w:r w:rsidRPr="00064F64">
        <w:rPr>
          <w:rFonts w:cs="Arial"/>
          <w:sz w:val="16"/>
          <w:szCs w:val="16"/>
        </w:rPr>
        <w:t>": "070",</w:t>
      </w:r>
    </w:p>
    <w:p w:rsidR="003C5A5A" w:rsidRPr="00064F64" w:rsidRDefault="003C5A5A" w:rsidP="003C5A5A">
      <w:pPr>
        <w:ind w:left="330"/>
        <w:rPr>
          <w:rFonts w:cs="Arial"/>
          <w:sz w:val="16"/>
          <w:szCs w:val="16"/>
        </w:rPr>
      </w:pPr>
      <w:r w:rsidRPr="00064F64">
        <w:rPr>
          <w:rFonts w:cs="Arial"/>
          <w:sz w:val="16"/>
          <w:szCs w:val="16"/>
        </w:rPr>
        <w:tab/>
      </w:r>
      <w:r w:rsidRPr="00064F64">
        <w:rPr>
          <w:rFonts w:cs="Arial"/>
          <w:sz w:val="16"/>
          <w:szCs w:val="16"/>
        </w:rPr>
        <w:tab/>
        <w:t>"</w:t>
      </w:r>
      <w:proofErr w:type="spellStart"/>
      <w:r w:rsidRPr="00064F64">
        <w:rPr>
          <w:rFonts w:cs="Arial"/>
          <w:sz w:val="16"/>
          <w:szCs w:val="16"/>
        </w:rPr>
        <w:t>companyShopsId</w:t>
      </w:r>
      <w:proofErr w:type="spellEnd"/>
      <w:r w:rsidRPr="00064F64">
        <w:rPr>
          <w:rFonts w:cs="Arial"/>
          <w:sz w:val="16"/>
          <w:szCs w:val="16"/>
        </w:rPr>
        <w:t>": [</w:t>
      </w:r>
    </w:p>
    <w:p w:rsidR="003C5A5A" w:rsidRPr="00064F64" w:rsidRDefault="003C5A5A" w:rsidP="003C5A5A">
      <w:pPr>
        <w:ind w:left="330"/>
        <w:rPr>
          <w:rFonts w:cs="Arial"/>
          <w:sz w:val="16"/>
          <w:szCs w:val="16"/>
        </w:rPr>
      </w:pPr>
      <w:r w:rsidRPr="00064F64">
        <w:rPr>
          <w:rFonts w:cs="Arial"/>
          <w:sz w:val="16"/>
          <w:szCs w:val="16"/>
        </w:rPr>
        <w:tab/>
      </w:r>
      <w:r w:rsidRPr="00064F64">
        <w:rPr>
          <w:rFonts w:cs="Arial"/>
          <w:sz w:val="16"/>
          <w:szCs w:val="16"/>
        </w:rPr>
        <w:tab/>
      </w:r>
      <w:r w:rsidRPr="00064F64">
        <w:rPr>
          <w:rFonts w:cs="Arial"/>
          <w:sz w:val="16"/>
          <w:szCs w:val="16"/>
        </w:rPr>
        <w:tab/>
        <w:t>"8362",</w:t>
      </w:r>
    </w:p>
    <w:p w:rsidR="003C5A5A" w:rsidRPr="00064F64" w:rsidRDefault="003C5A5A" w:rsidP="003C5A5A">
      <w:pPr>
        <w:ind w:left="330"/>
        <w:rPr>
          <w:rFonts w:cs="Arial"/>
          <w:sz w:val="16"/>
          <w:szCs w:val="16"/>
        </w:rPr>
      </w:pPr>
      <w:r w:rsidRPr="00064F64">
        <w:rPr>
          <w:rFonts w:cs="Arial"/>
          <w:sz w:val="16"/>
          <w:szCs w:val="16"/>
        </w:rPr>
        <w:tab/>
      </w:r>
      <w:r w:rsidRPr="00064F64">
        <w:rPr>
          <w:rFonts w:cs="Arial"/>
          <w:sz w:val="16"/>
          <w:szCs w:val="16"/>
        </w:rPr>
        <w:tab/>
      </w:r>
      <w:r w:rsidRPr="00064F64">
        <w:rPr>
          <w:rFonts w:cs="Arial"/>
          <w:sz w:val="16"/>
          <w:szCs w:val="16"/>
        </w:rPr>
        <w:tab/>
        <w:t>"8363"</w:t>
      </w:r>
    </w:p>
    <w:p w:rsidR="003C5A5A" w:rsidRPr="00064F64" w:rsidRDefault="003C5A5A" w:rsidP="003C5A5A">
      <w:pPr>
        <w:ind w:left="330"/>
        <w:rPr>
          <w:rFonts w:cs="Arial"/>
          <w:sz w:val="16"/>
          <w:szCs w:val="16"/>
        </w:rPr>
      </w:pPr>
      <w:r w:rsidRPr="00064F64">
        <w:rPr>
          <w:rFonts w:cs="Arial"/>
          <w:sz w:val="16"/>
          <w:szCs w:val="16"/>
        </w:rPr>
        <w:tab/>
      </w:r>
      <w:r w:rsidRPr="00064F64">
        <w:rPr>
          <w:rFonts w:cs="Arial"/>
          <w:sz w:val="16"/>
          <w:szCs w:val="16"/>
        </w:rPr>
        <w:tab/>
        <w:t>]</w:t>
      </w:r>
    </w:p>
    <w:p w:rsidR="003C5A5A" w:rsidRPr="00064F64" w:rsidRDefault="003C5A5A" w:rsidP="003C5A5A">
      <w:pPr>
        <w:ind w:left="330"/>
        <w:rPr>
          <w:rFonts w:cs="Arial"/>
          <w:sz w:val="16"/>
          <w:szCs w:val="16"/>
        </w:rPr>
      </w:pPr>
      <w:r w:rsidRPr="00064F64">
        <w:rPr>
          <w:rFonts w:cs="Arial"/>
          <w:sz w:val="16"/>
          <w:szCs w:val="16"/>
        </w:rPr>
        <w:tab/>
        <w:t>},</w:t>
      </w:r>
    </w:p>
    <w:p w:rsidR="003C5A5A" w:rsidRDefault="003C5A5A" w:rsidP="00064F64">
      <w:pPr>
        <w:ind w:left="330"/>
        <w:rPr>
          <w:rFonts w:cs="Arial"/>
          <w:sz w:val="16"/>
          <w:szCs w:val="16"/>
        </w:rPr>
      </w:pPr>
      <w:r w:rsidRPr="00064F64">
        <w:rPr>
          <w:rFonts w:cs="Arial"/>
          <w:sz w:val="16"/>
          <w:szCs w:val="16"/>
        </w:rPr>
        <w:t>]</w:t>
      </w:r>
    </w:p>
    <w:p w:rsidR="00064F64" w:rsidRPr="00064F64" w:rsidRDefault="00064F64" w:rsidP="00064F64">
      <w:pPr>
        <w:ind w:left="330"/>
        <w:rPr>
          <w:rFonts w:cs="Arial"/>
          <w:b/>
          <w:sz w:val="16"/>
          <w:szCs w:val="16"/>
          <w:u w:val="single"/>
        </w:rPr>
      </w:pPr>
      <w:r w:rsidRPr="00064F64">
        <w:rPr>
          <w:rFonts w:cs="Arial"/>
          <w:b/>
          <w:sz w:val="16"/>
          <w:szCs w:val="16"/>
        </w:rPr>
        <w:t>(*)Attenzione:a fronte di</w:t>
      </w:r>
      <w:r>
        <w:rPr>
          <w:rFonts w:cs="Arial"/>
          <w:b/>
          <w:sz w:val="16"/>
          <w:szCs w:val="16"/>
        </w:rPr>
        <w:t xml:space="preserve"> richiesta di</w:t>
      </w:r>
      <w:r w:rsidRPr="00064F64">
        <w:rPr>
          <w:rFonts w:cs="Arial"/>
          <w:b/>
          <w:sz w:val="16"/>
          <w:szCs w:val="16"/>
        </w:rPr>
        <w:t xml:space="preserve"> inserimento di un nuovo negozio per la società, l’</w:t>
      </w:r>
      <w:proofErr w:type="spellStart"/>
      <w:r w:rsidRPr="00064F64">
        <w:rPr>
          <w:rFonts w:cs="Arial"/>
          <w:b/>
          <w:sz w:val="16"/>
          <w:szCs w:val="16"/>
        </w:rPr>
        <w:t>id</w:t>
      </w:r>
      <w:proofErr w:type="spellEnd"/>
      <w:r w:rsidRPr="00064F64">
        <w:rPr>
          <w:rFonts w:cs="Arial"/>
          <w:b/>
          <w:sz w:val="16"/>
          <w:szCs w:val="16"/>
        </w:rPr>
        <w:t xml:space="preserve"> del negozio va inserito nel file </w:t>
      </w:r>
      <w:r>
        <w:rPr>
          <w:rFonts w:cs="Arial"/>
          <w:b/>
          <w:sz w:val="16"/>
          <w:szCs w:val="16"/>
        </w:rPr>
        <w:t>e poi fornito alla società richiedente.</w:t>
      </w:r>
    </w:p>
    <w:p w:rsidR="003C5A5A" w:rsidRPr="003C5A5A" w:rsidRDefault="003C5A5A" w:rsidP="003C5A5A">
      <w:pPr>
        <w:pStyle w:val="Paragrafoelenco"/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/>
      </w:r>
    </w:p>
    <w:sectPr w:rsidR="003C5A5A" w:rsidRPr="003C5A5A" w:rsidSect="00AB6D2B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199" w:bottom="1440" w:left="990" w:header="720" w:footer="97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630" w:rsidRDefault="00517630">
      <w:r>
        <w:separator/>
      </w:r>
    </w:p>
  </w:endnote>
  <w:endnote w:type="continuationSeparator" w:id="0">
    <w:p w:rsidR="00517630" w:rsidRDefault="00517630">
      <w:r>
        <w:continuationSeparator/>
      </w:r>
    </w:p>
  </w:endnote>
  <w:endnote w:type="continuationNotice" w:id="1">
    <w:p w:rsidR="00517630" w:rsidRDefault="00517630">
      <w:pPr>
        <w:spacing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ew Century Schlbk">
    <w:altName w:val="Century Schoolboo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18" w:space="0" w:color="4F81BD"/>
        <w:insideV w:val="single" w:sz="18" w:space="0" w:color="FF0000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92"/>
      <w:gridCol w:w="8458"/>
    </w:tblGrid>
    <w:tr w:rsidR="00323B40" w:rsidTr="002526B3">
      <w:tc>
        <w:tcPr>
          <w:tcW w:w="750" w:type="pct"/>
        </w:tcPr>
        <w:p w:rsidR="00323B40" w:rsidRPr="002526B3" w:rsidRDefault="00323B40" w:rsidP="002526B3">
          <w:pPr>
            <w:pStyle w:val="Pidipagina"/>
            <w:jc w:val="right"/>
          </w:pPr>
          <w:r>
            <w:t xml:space="preserve">Pagina </w:t>
          </w:r>
          <w:fldSimple w:instr=" PAGE   \* MERGEFORMAT ">
            <w:r w:rsidR="00064F64">
              <w:rPr>
                <w:noProof/>
              </w:rPr>
              <w:t>6</w:t>
            </w:r>
          </w:fldSimple>
          <w:r>
            <w:t xml:space="preserve"> di </w:t>
          </w:r>
          <w:fldSimple w:instr=" NUMPAGES   \* MERGEFORMAT ">
            <w:r w:rsidR="00064F64">
              <w:rPr>
                <w:noProof/>
              </w:rPr>
              <w:t>7</w:t>
            </w:r>
          </w:fldSimple>
        </w:p>
      </w:tc>
      <w:tc>
        <w:tcPr>
          <w:tcW w:w="4250" w:type="pct"/>
        </w:tcPr>
        <w:p w:rsidR="00323B40" w:rsidRDefault="00323B40">
          <w:pPr>
            <w:pStyle w:val="Pidipagina"/>
            <w:rPr>
              <w:color w:val="4F81BD"/>
            </w:rPr>
          </w:pPr>
        </w:p>
      </w:tc>
    </w:tr>
  </w:tbl>
  <w:p w:rsidR="00323B40" w:rsidRPr="00323B40" w:rsidRDefault="00323B40">
    <w:pPr>
      <w:pStyle w:val="Pidipagina"/>
      <w:jc w:val="right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1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993"/>
      <w:gridCol w:w="8788"/>
    </w:tblGrid>
    <w:tr w:rsidR="00323B40" w:rsidTr="00015959">
      <w:tc>
        <w:tcPr>
          <w:tcW w:w="993" w:type="dxa"/>
        </w:tcPr>
        <w:p w:rsidR="00323B40" w:rsidRDefault="00323B40" w:rsidP="00015959">
          <w:pPr>
            <w:pStyle w:val="Pidipagina"/>
            <w:jc w:val="right"/>
          </w:pPr>
        </w:p>
      </w:tc>
      <w:tc>
        <w:tcPr>
          <w:tcW w:w="8788" w:type="dxa"/>
          <w:vAlign w:val="center"/>
        </w:tcPr>
        <w:p w:rsidR="00323B40" w:rsidRDefault="00323B40" w:rsidP="00015959">
          <w:pPr>
            <w:pStyle w:val="Pidipagina"/>
            <w:tabs>
              <w:tab w:val="left" w:pos="4537"/>
              <w:tab w:val="left" w:pos="5104"/>
              <w:tab w:val="left" w:pos="5670"/>
              <w:tab w:val="left" w:pos="5954"/>
            </w:tabs>
            <w:jc w:val="center"/>
            <w:rPr>
              <w:rFonts w:cs="Arial"/>
              <w:bCs/>
              <w:spacing w:val="-2"/>
              <w:szCs w:val="16"/>
              <w:u w:val="words"/>
              <w:lang w:val="en-GB"/>
            </w:rPr>
          </w:pPr>
        </w:p>
      </w:tc>
    </w:tr>
  </w:tbl>
  <w:p w:rsidR="00323B40" w:rsidRPr="002E153C" w:rsidRDefault="00323B40" w:rsidP="00383C3B">
    <w:pPr>
      <w:pStyle w:val="Pidipagina"/>
      <w:rPr>
        <w:lang w:val="fr-FR"/>
      </w:rPr>
    </w:pPr>
  </w:p>
  <w:p w:rsidR="00323B40" w:rsidRPr="00A45B49" w:rsidRDefault="00323B40" w:rsidP="00383C3B">
    <w:pPr>
      <w:pStyle w:val="Pidipa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630" w:rsidRDefault="00517630">
      <w:r>
        <w:separator/>
      </w:r>
    </w:p>
  </w:footnote>
  <w:footnote w:type="continuationSeparator" w:id="0">
    <w:p w:rsidR="00517630" w:rsidRDefault="00517630">
      <w:r>
        <w:continuationSeparator/>
      </w:r>
    </w:p>
  </w:footnote>
  <w:footnote w:type="continuationNotice" w:id="1">
    <w:p w:rsidR="00517630" w:rsidRDefault="00517630">
      <w:pPr>
        <w:spacing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300"/>
      <w:gridCol w:w="2490"/>
    </w:tblGrid>
    <w:tr w:rsidR="00323B40">
      <w:trPr>
        <w:cantSplit/>
      </w:trPr>
      <w:tc>
        <w:tcPr>
          <w:tcW w:w="7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23B40" w:rsidRDefault="00323B40" w:rsidP="00323B40">
          <w:pPr>
            <w:pStyle w:val="Header1"/>
            <w:rPr>
              <w:sz w:val="24"/>
              <w:lang w:val="it-IT"/>
            </w:rPr>
          </w:pPr>
          <w:r>
            <w:rPr>
              <w:sz w:val="24"/>
            </w:rPr>
            <w:t>SER</w:t>
          </w:r>
        </w:p>
      </w:tc>
      <w:tc>
        <w:tcPr>
          <w:tcW w:w="2490" w:type="dxa"/>
          <w:vMerge w:val="restart"/>
          <w:tcBorders>
            <w:left w:val="single" w:sz="4" w:space="0" w:color="auto"/>
          </w:tcBorders>
          <w:vAlign w:val="center"/>
        </w:tcPr>
        <w:p w:rsidR="00323B40" w:rsidRDefault="00323B40">
          <w:pPr>
            <w:jc w:val="center"/>
            <w:rPr>
              <w:b/>
              <w:sz w:val="16"/>
            </w:rPr>
          </w:pPr>
        </w:p>
      </w:tc>
    </w:tr>
    <w:tr w:rsidR="00323B40">
      <w:trPr>
        <w:cantSplit/>
        <w:trHeight w:val="211"/>
      </w:trPr>
      <w:tc>
        <w:tcPr>
          <w:tcW w:w="7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23B40" w:rsidRDefault="00323B40">
          <w:pPr>
            <w:pStyle w:val="Header2"/>
            <w:rPr>
              <w:sz w:val="22"/>
              <w:lang w:val="it-IT"/>
            </w:rPr>
          </w:pPr>
          <w:r>
            <w:rPr>
              <w:sz w:val="22"/>
              <w:lang w:val="it-IT"/>
            </w:rPr>
            <w:t>Import dei da</w:t>
          </w:r>
          <w:r w:rsidRPr="002526B3">
            <w:rPr>
              <w:sz w:val="22"/>
              <w:lang w:val="it-IT"/>
            </w:rPr>
            <w:t>ti del venduto</w:t>
          </w:r>
        </w:p>
      </w:tc>
      <w:tc>
        <w:tcPr>
          <w:tcW w:w="2490" w:type="dxa"/>
          <w:vMerge/>
          <w:tcBorders>
            <w:left w:val="single" w:sz="4" w:space="0" w:color="auto"/>
          </w:tcBorders>
        </w:tcPr>
        <w:p w:rsidR="00323B40" w:rsidRDefault="00323B40">
          <w:pPr>
            <w:rPr>
              <w:b/>
              <w:sz w:val="16"/>
            </w:rPr>
          </w:pPr>
        </w:p>
      </w:tc>
    </w:tr>
    <w:tr w:rsidR="00323B40" w:rsidRPr="00595DB0">
      <w:trPr>
        <w:cantSplit/>
        <w:trHeight w:val="189"/>
      </w:trPr>
      <w:tc>
        <w:tcPr>
          <w:tcW w:w="7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23B40" w:rsidRPr="00595DB0" w:rsidRDefault="00323B40" w:rsidP="002526B3">
          <w:pPr>
            <w:pStyle w:val="Header2"/>
            <w:tabs>
              <w:tab w:val="clear" w:pos="4320"/>
              <w:tab w:val="clear" w:pos="8640"/>
              <w:tab w:val="left" w:pos="5340"/>
            </w:tabs>
            <w:rPr>
              <w:sz w:val="22"/>
              <w:lang w:val="it-IT"/>
            </w:rPr>
          </w:pPr>
          <w:r w:rsidRPr="00595DB0">
            <w:rPr>
              <w:sz w:val="22"/>
              <w:lang w:val="it-IT"/>
            </w:rPr>
            <w:tab/>
          </w:r>
        </w:p>
      </w:tc>
      <w:tc>
        <w:tcPr>
          <w:tcW w:w="2490" w:type="dxa"/>
          <w:vMerge/>
          <w:tcBorders>
            <w:left w:val="single" w:sz="4" w:space="0" w:color="auto"/>
          </w:tcBorders>
        </w:tcPr>
        <w:p w:rsidR="00323B40" w:rsidRPr="00595DB0" w:rsidRDefault="00323B40">
          <w:pPr>
            <w:rPr>
              <w:b/>
              <w:sz w:val="16"/>
            </w:rPr>
          </w:pPr>
        </w:p>
      </w:tc>
    </w:tr>
  </w:tbl>
  <w:p w:rsidR="00323B40" w:rsidRPr="00595DB0" w:rsidRDefault="00323B4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B40" w:rsidRDefault="00323B40">
    <w:pPr>
      <w:tabs>
        <w:tab w:val="left" w:pos="9639"/>
      </w:tabs>
      <w:ind w:right="342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23A2"/>
    <w:multiLevelType w:val="hybridMultilevel"/>
    <w:tmpl w:val="1D0E17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55753"/>
    <w:multiLevelType w:val="hybridMultilevel"/>
    <w:tmpl w:val="83B063D8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1E5D7D"/>
    <w:multiLevelType w:val="hybridMultilevel"/>
    <w:tmpl w:val="8D660D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55BC4"/>
    <w:multiLevelType w:val="hybridMultilevel"/>
    <w:tmpl w:val="40125E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25206"/>
    <w:multiLevelType w:val="hybridMultilevel"/>
    <w:tmpl w:val="D0FCD2D0"/>
    <w:lvl w:ilvl="0" w:tplc="833C19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7B5D1E"/>
    <w:multiLevelType w:val="hybridMultilevel"/>
    <w:tmpl w:val="343677A8"/>
    <w:lvl w:ilvl="0" w:tplc="677C8D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5334E4"/>
    <w:multiLevelType w:val="hybridMultilevel"/>
    <w:tmpl w:val="40D8ECE2"/>
    <w:lvl w:ilvl="0" w:tplc="545E30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96F7E50"/>
    <w:multiLevelType w:val="hybridMultilevel"/>
    <w:tmpl w:val="16AE7FB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1364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0EB1FBC"/>
    <w:multiLevelType w:val="hybridMultilevel"/>
    <w:tmpl w:val="8FF2B70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24FA363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282112"/>
    <w:multiLevelType w:val="hybridMultilevel"/>
    <w:tmpl w:val="AA06291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22B3"/>
    <w:multiLevelType w:val="hybridMultilevel"/>
    <w:tmpl w:val="51161676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78555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457DE3"/>
    <w:multiLevelType w:val="hybridMultilevel"/>
    <w:tmpl w:val="7B167982"/>
    <w:lvl w:ilvl="0" w:tplc="E49821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5498C"/>
    <w:multiLevelType w:val="hybridMultilevel"/>
    <w:tmpl w:val="02B057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C13B76"/>
    <w:multiLevelType w:val="hybridMultilevel"/>
    <w:tmpl w:val="0F30E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640FF"/>
    <w:multiLevelType w:val="hybridMultilevel"/>
    <w:tmpl w:val="629677CC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B133B3"/>
    <w:multiLevelType w:val="hybridMultilevel"/>
    <w:tmpl w:val="46BE6AAE"/>
    <w:lvl w:ilvl="0" w:tplc="0410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>
    <w:nsid w:val="4F873B75"/>
    <w:multiLevelType w:val="multilevel"/>
    <w:tmpl w:val="19C6279C"/>
    <w:lvl w:ilvl="0">
      <w:start w:val="1"/>
      <w:numFmt w:val="decimal"/>
      <w:pStyle w:val="Titolocapitolo"/>
      <w:lvlText w:val="%1"/>
      <w:lvlJc w:val="left"/>
      <w:pPr>
        <w:tabs>
          <w:tab w:val="num" w:pos="431"/>
        </w:tabs>
        <w:ind w:left="431" w:hanging="431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Titoloparagrafo"/>
      <w:lvlText w:val="%1.%2"/>
      <w:lvlJc w:val="left"/>
      <w:pPr>
        <w:tabs>
          <w:tab w:val="num" w:pos="3697"/>
        </w:tabs>
        <w:ind w:left="3119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Titolosottoparagrafoliv3"/>
      <w:lvlText w:val="%1.%2.%3"/>
      <w:lvlJc w:val="left"/>
      <w:pPr>
        <w:tabs>
          <w:tab w:val="num" w:pos="720"/>
        </w:tabs>
        <w:ind w:left="0" w:firstLine="648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Titolosottoparagrafoliv4"/>
      <w:lvlText w:val="%1.%2.%3.%4"/>
      <w:lvlJc w:val="left"/>
      <w:pPr>
        <w:tabs>
          <w:tab w:val="num" w:pos="862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50A053D8"/>
    <w:multiLevelType w:val="hybridMultilevel"/>
    <w:tmpl w:val="184800C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C6A08"/>
    <w:multiLevelType w:val="multilevel"/>
    <w:tmpl w:val="8EE0A4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3E37951"/>
    <w:multiLevelType w:val="hybridMultilevel"/>
    <w:tmpl w:val="E0D2724A"/>
    <w:lvl w:ilvl="0" w:tplc="0410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54365108"/>
    <w:multiLevelType w:val="hybridMultilevel"/>
    <w:tmpl w:val="D95E6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DD4C01"/>
    <w:multiLevelType w:val="hybridMultilevel"/>
    <w:tmpl w:val="B0F059E6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1164A30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5B4FF6"/>
    <w:multiLevelType w:val="hybridMultilevel"/>
    <w:tmpl w:val="C64E258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6929C6"/>
    <w:multiLevelType w:val="hybridMultilevel"/>
    <w:tmpl w:val="51161676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8710C3"/>
    <w:multiLevelType w:val="hybridMultilevel"/>
    <w:tmpl w:val="8A94BDC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7236B1D"/>
    <w:multiLevelType w:val="hybridMultilevel"/>
    <w:tmpl w:val="B8786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74216F"/>
    <w:multiLevelType w:val="hybridMultilevel"/>
    <w:tmpl w:val="8B501B4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85355E"/>
    <w:multiLevelType w:val="hybridMultilevel"/>
    <w:tmpl w:val="2DE4DB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154194"/>
    <w:multiLevelType w:val="hybridMultilevel"/>
    <w:tmpl w:val="F8022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D139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9"/>
  </w:num>
  <w:num w:numId="3">
    <w:abstractNumId w:val="25"/>
  </w:num>
  <w:num w:numId="4">
    <w:abstractNumId w:val="17"/>
  </w:num>
  <w:num w:numId="5">
    <w:abstractNumId w:val="12"/>
  </w:num>
  <w:num w:numId="6">
    <w:abstractNumId w:val="26"/>
  </w:num>
  <w:num w:numId="7">
    <w:abstractNumId w:val="24"/>
  </w:num>
  <w:num w:numId="8">
    <w:abstractNumId w:val="1"/>
  </w:num>
  <w:num w:numId="9">
    <w:abstractNumId w:val="5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</w:num>
  <w:num w:numId="13">
    <w:abstractNumId w:val="23"/>
  </w:num>
  <w:num w:numId="14">
    <w:abstractNumId w:val="31"/>
  </w:num>
  <w:num w:numId="15">
    <w:abstractNumId w:val="16"/>
  </w:num>
  <w:num w:numId="16">
    <w:abstractNumId w:val="20"/>
  </w:num>
  <w:num w:numId="17">
    <w:abstractNumId w:val="14"/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9"/>
  </w:num>
  <w:num w:numId="26">
    <w:abstractNumId w:val="22"/>
  </w:num>
  <w:num w:numId="27">
    <w:abstractNumId w:val="19"/>
  </w:num>
  <w:num w:numId="28">
    <w:abstractNumId w:val="19"/>
  </w:num>
  <w:num w:numId="29">
    <w:abstractNumId w:val="7"/>
  </w:num>
  <w:num w:numId="30">
    <w:abstractNumId w:val="3"/>
  </w:num>
  <w:num w:numId="31">
    <w:abstractNumId w:val="0"/>
  </w:num>
  <w:num w:numId="32">
    <w:abstractNumId w:val="8"/>
  </w:num>
  <w:num w:numId="33">
    <w:abstractNumId w:val="32"/>
  </w:num>
  <w:num w:numId="34">
    <w:abstractNumId w:val="13"/>
  </w:num>
  <w:num w:numId="35">
    <w:abstractNumId w:val="21"/>
  </w:num>
  <w:num w:numId="36">
    <w:abstractNumId w:val="10"/>
  </w:num>
  <w:num w:numId="37">
    <w:abstractNumId w:val="27"/>
  </w:num>
  <w:num w:numId="38">
    <w:abstractNumId w:val="11"/>
  </w:num>
  <w:num w:numId="39">
    <w:abstractNumId w:val="6"/>
  </w:num>
  <w:num w:numId="40">
    <w:abstractNumId w:val="28"/>
  </w:num>
  <w:num w:numId="41">
    <w:abstractNumId w:val="15"/>
  </w:num>
  <w:num w:numId="42">
    <w:abstractNumId w:val="30"/>
  </w:num>
  <w:num w:numId="43">
    <w:abstractNumId w:val="18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usti Alessandro">
    <w15:presenceInfo w15:providerId="AD" w15:userId="S::S027006@seamilano.eu::2b0da9e2-f19a-40c1-94fb-2ed9b36e2f4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GrammaticalErrors/>
  <w:proofState w:spelling="clean"/>
  <w:defaultTabStop w:val="720"/>
  <w:hyphenationZone w:val="283"/>
  <w:noPunctuationKerning/>
  <w:characterSpacingControl w:val="doNotCompress"/>
  <w:hdrShapeDefaults>
    <o:shapedefaults v:ext="edit" spidmax="34818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1C06CA"/>
    <w:rsid w:val="0000336A"/>
    <w:rsid w:val="00010FF4"/>
    <w:rsid w:val="00015896"/>
    <w:rsid w:val="00015959"/>
    <w:rsid w:val="00033BB2"/>
    <w:rsid w:val="00043B34"/>
    <w:rsid w:val="000463C5"/>
    <w:rsid w:val="000557A9"/>
    <w:rsid w:val="00064F64"/>
    <w:rsid w:val="00071448"/>
    <w:rsid w:val="00071934"/>
    <w:rsid w:val="00076233"/>
    <w:rsid w:val="00080373"/>
    <w:rsid w:val="000834D2"/>
    <w:rsid w:val="0009092C"/>
    <w:rsid w:val="000A4DDB"/>
    <w:rsid w:val="000C01A0"/>
    <w:rsid w:val="000C2084"/>
    <w:rsid w:val="000C218C"/>
    <w:rsid w:val="000C3AED"/>
    <w:rsid w:val="000C46A5"/>
    <w:rsid w:val="000D00B7"/>
    <w:rsid w:val="000D6C30"/>
    <w:rsid w:val="000E14E6"/>
    <w:rsid w:val="000E519A"/>
    <w:rsid w:val="000F3A09"/>
    <w:rsid w:val="000F3BEA"/>
    <w:rsid w:val="000F73FC"/>
    <w:rsid w:val="00100051"/>
    <w:rsid w:val="001015C0"/>
    <w:rsid w:val="00116482"/>
    <w:rsid w:val="00116F83"/>
    <w:rsid w:val="001240C6"/>
    <w:rsid w:val="0012694B"/>
    <w:rsid w:val="001310E7"/>
    <w:rsid w:val="00132B4D"/>
    <w:rsid w:val="00133C28"/>
    <w:rsid w:val="001437C1"/>
    <w:rsid w:val="001539A1"/>
    <w:rsid w:val="001566B0"/>
    <w:rsid w:val="00164310"/>
    <w:rsid w:val="00167B5C"/>
    <w:rsid w:val="00170BFE"/>
    <w:rsid w:val="001742A6"/>
    <w:rsid w:val="00187B63"/>
    <w:rsid w:val="001936A2"/>
    <w:rsid w:val="001957C4"/>
    <w:rsid w:val="001A126D"/>
    <w:rsid w:val="001A13B8"/>
    <w:rsid w:val="001A1A4D"/>
    <w:rsid w:val="001A7B90"/>
    <w:rsid w:val="001C06CA"/>
    <w:rsid w:val="001C1E4A"/>
    <w:rsid w:val="001D1BCC"/>
    <w:rsid w:val="001D2FC0"/>
    <w:rsid w:val="001D6311"/>
    <w:rsid w:val="001E7505"/>
    <w:rsid w:val="001F296E"/>
    <w:rsid w:val="001F53A1"/>
    <w:rsid w:val="001F5F8B"/>
    <w:rsid w:val="0020458F"/>
    <w:rsid w:val="00204E91"/>
    <w:rsid w:val="00206BD0"/>
    <w:rsid w:val="0021183A"/>
    <w:rsid w:val="002161EF"/>
    <w:rsid w:val="00216800"/>
    <w:rsid w:val="00216C27"/>
    <w:rsid w:val="0023672F"/>
    <w:rsid w:val="00236A39"/>
    <w:rsid w:val="00241C61"/>
    <w:rsid w:val="00245A87"/>
    <w:rsid w:val="0025033D"/>
    <w:rsid w:val="002511A1"/>
    <w:rsid w:val="002526B3"/>
    <w:rsid w:val="002560A3"/>
    <w:rsid w:val="00256B9B"/>
    <w:rsid w:val="00260DC6"/>
    <w:rsid w:val="002630DF"/>
    <w:rsid w:val="00264C4C"/>
    <w:rsid w:val="00272140"/>
    <w:rsid w:val="002763F3"/>
    <w:rsid w:val="0028177C"/>
    <w:rsid w:val="00283C87"/>
    <w:rsid w:val="00284BA5"/>
    <w:rsid w:val="00292352"/>
    <w:rsid w:val="002A6C2F"/>
    <w:rsid w:val="002A6F59"/>
    <w:rsid w:val="002B2599"/>
    <w:rsid w:val="002B33BB"/>
    <w:rsid w:val="002B3668"/>
    <w:rsid w:val="002C28C5"/>
    <w:rsid w:val="002D39F7"/>
    <w:rsid w:val="002D6D77"/>
    <w:rsid w:val="002E1AC8"/>
    <w:rsid w:val="002F5D7C"/>
    <w:rsid w:val="0030428D"/>
    <w:rsid w:val="00321F92"/>
    <w:rsid w:val="00323B40"/>
    <w:rsid w:val="00336510"/>
    <w:rsid w:val="00337F06"/>
    <w:rsid w:val="003416FC"/>
    <w:rsid w:val="00342C79"/>
    <w:rsid w:val="00352486"/>
    <w:rsid w:val="003642EE"/>
    <w:rsid w:val="00364FB6"/>
    <w:rsid w:val="003663F9"/>
    <w:rsid w:val="00367E0B"/>
    <w:rsid w:val="00373508"/>
    <w:rsid w:val="0037707E"/>
    <w:rsid w:val="00383C3B"/>
    <w:rsid w:val="00386817"/>
    <w:rsid w:val="00392A80"/>
    <w:rsid w:val="003B3691"/>
    <w:rsid w:val="003B7521"/>
    <w:rsid w:val="003C3E77"/>
    <w:rsid w:val="003C5A5A"/>
    <w:rsid w:val="003D1C96"/>
    <w:rsid w:val="003D31C7"/>
    <w:rsid w:val="003D3F69"/>
    <w:rsid w:val="003E4623"/>
    <w:rsid w:val="003F0ABE"/>
    <w:rsid w:val="003F677C"/>
    <w:rsid w:val="003F76CF"/>
    <w:rsid w:val="004021AE"/>
    <w:rsid w:val="004028C7"/>
    <w:rsid w:val="00407CFC"/>
    <w:rsid w:val="00412EAA"/>
    <w:rsid w:val="004144A7"/>
    <w:rsid w:val="004415D0"/>
    <w:rsid w:val="00445414"/>
    <w:rsid w:val="00446C3F"/>
    <w:rsid w:val="00456385"/>
    <w:rsid w:val="004610F9"/>
    <w:rsid w:val="00470B8C"/>
    <w:rsid w:val="00480A68"/>
    <w:rsid w:val="004828B5"/>
    <w:rsid w:val="00486451"/>
    <w:rsid w:val="004872F3"/>
    <w:rsid w:val="004A44B5"/>
    <w:rsid w:val="004B61DA"/>
    <w:rsid w:val="004C27D0"/>
    <w:rsid w:val="004D49B8"/>
    <w:rsid w:val="004E2B0B"/>
    <w:rsid w:val="004E6D65"/>
    <w:rsid w:val="004E7FEF"/>
    <w:rsid w:val="004F1B37"/>
    <w:rsid w:val="00502227"/>
    <w:rsid w:val="00504CA0"/>
    <w:rsid w:val="00505919"/>
    <w:rsid w:val="00511776"/>
    <w:rsid w:val="00516050"/>
    <w:rsid w:val="00517630"/>
    <w:rsid w:val="00524DE7"/>
    <w:rsid w:val="00527301"/>
    <w:rsid w:val="0052753C"/>
    <w:rsid w:val="00532684"/>
    <w:rsid w:val="0053494D"/>
    <w:rsid w:val="005435A4"/>
    <w:rsid w:val="00544928"/>
    <w:rsid w:val="0054533C"/>
    <w:rsid w:val="005534F1"/>
    <w:rsid w:val="005641E8"/>
    <w:rsid w:val="00574DCF"/>
    <w:rsid w:val="00587E9B"/>
    <w:rsid w:val="005949DC"/>
    <w:rsid w:val="00594A8D"/>
    <w:rsid w:val="00595DB0"/>
    <w:rsid w:val="00595FF6"/>
    <w:rsid w:val="005A0906"/>
    <w:rsid w:val="005A2E27"/>
    <w:rsid w:val="005A6E24"/>
    <w:rsid w:val="005B1DF7"/>
    <w:rsid w:val="005B30D4"/>
    <w:rsid w:val="005C5922"/>
    <w:rsid w:val="005C7856"/>
    <w:rsid w:val="005D2EE2"/>
    <w:rsid w:val="005E152B"/>
    <w:rsid w:val="005E41EF"/>
    <w:rsid w:val="005E6125"/>
    <w:rsid w:val="005F3F12"/>
    <w:rsid w:val="00611D67"/>
    <w:rsid w:val="006214E5"/>
    <w:rsid w:val="00622E23"/>
    <w:rsid w:val="00622F0C"/>
    <w:rsid w:val="00642118"/>
    <w:rsid w:val="00644701"/>
    <w:rsid w:val="00644943"/>
    <w:rsid w:val="006545B9"/>
    <w:rsid w:val="006707FE"/>
    <w:rsid w:val="00677F0D"/>
    <w:rsid w:val="0069036A"/>
    <w:rsid w:val="0069519C"/>
    <w:rsid w:val="00695558"/>
    <w:rsid w:val="00695973"/>
    <w:rsid w:val="006B482D"/>
    <w:rsid w:val="006C51C6"/>
    <w:rsid w:val="006D26E1"/>
    <w:rsid w:val="006E6007"/>
    <w:rsid w:val="006E79CC"/>
    <w:rsid w:val="006F5401"/>
    <w:rsid w:val="006F55AD"/>
    <w:rsid w:val="006F6E54"/>
    <w:rsid w:val="00703936"/>
    <w:rsid w:val="007060E6"/>
    <w:rsid w:val="007068F1"/>
    <w:rsid w:val="00706BEB"/>
    <w:rsid w:val="007107FD"/>
    <w:rsid w:val="007164CF"/>
    <w:rsid w:val="007171B0"/>
    <w:rsid w:val="00721902"/>
    <w:rsid w:val="00721EEC"/>
    <w:rsid w:val="007221EB"/>
    <w:rsid w:val="007229B1"/>
    <w:rsid w:val="007311D3"/>
    <w:rsid w:val="00744BD3"/>
    <w:rsid w:val="00746879"/>
    <w:rsid w:val="00754F7D"/>
    <w:rsid w:val="00757FBD"/>
    <w:rsid w:val="007628A7"/>
    <w:rsid w:val="007644E2"/>
    <w:rsid w:val="00771437"/>
    <w:rsid w:val="00775B11"/>
    <w:rsid w:val="0077677F"/>
    <w:rsid w:val="00784BB0"/>
    <w:rsid w:val="00790501"/>
    <w:rsid w:val="00793035"/>
    <w:rsid w:val="007A54E4"/>
    <w:rsid w:val="007D4D7A"/>
    <w:rsid w:val="007E630A"/>
    <w:rsid w:val="008060F8"/>
    <w:rsid w:val="00813920"/>
    <w:rsid w:val="00814344"/>
    <w:rsid w:val="00816C46"/>
    <w:rsid w:val="00816D1A"/>
    <w:rsid w:val="00824A54"/>
    <w:rsid w:val="00833B2C"/>
    <w:rsid w:val="00835859"/>
    <w:rsid w:val="00854728"/>
    <w:rsid w:val="00855F83"/>
    <w:rsid w:val="0086357A"/>
    <w:rsid w:val="00863A50"/>
    <w:rsid w:val="00865575"/>
    <w:rsid w:val="00866B67"/>
    <w:rsid w:val="00866F74"/>
    <w:rsid w:val="008710B6"/>
    <w:rsid w:val="00876B67"/>
    <w:rsid w:val="00890809"/>
    <w:rsid w:val="0089266B"/>
    <w:rsid w:val="008939B5"/>
    <w:rsid w:val="00897A00"/>
    <w:rsid w:val="008B0246"/>
    <w:rsid w:val="008B4178"/>
    <w:rsid w:val="008C40CE"/>
    <w:rsid w:val="008E5C87"/>
    <w:rsid w:val="008E650A"/>
    <w:rsid w:val="009002A6"/>
    <w:rsid w:val="00902A50"/>
    <w:rsid w:val="0090381A"/>
    <w:rsid w:val="00904268"/>
    <w:rsid w:val="00914BB6"/>
    <w:rsid w:val="0091786D"/>
    <w:rsid w:val="00922BF1"/>
    <w:rsid w:val="009317B7"/>
    <w:rsid w:val="00942008"/>
    <w:rsid w:val="009433CA"/>
    <w:rsid w:val="009457A0"/>
    <w:rsid w:val="00951C19"/>
    <w:rsid w:val="00951C37"/>
    <w:rsid w:val="00954C3A"/>
    <w:rsid w:val="00957B6B"/>
    <w:rsid w:val="00964BDB"/>
    <w:rsid w:val="00973C27"/>
    <w:rsid w:val="00974314"/>
    <w:rsid w:val="009809ED"/>
    <w:rsid w:val="009835DD"/>
    <w:rsid w:val="00987ECC"/>
    <w:rsid w:val="009A0650"/>
    <w:rsid w:val="009A1955"/>
    <w:rsid w:val="009A4B18"/>
    <w:rsid w:val="009B11B0"/>
    <w:rsid w:val="009C25F9"/>
    <w:rsid w:val="009C339A"/>
    <w:rsid w:val="009D2071"/>
    <w:rsid w:val="009D3226"/>
    <w:rsid w:val="009D578E"/>
    <w:rsid w:val="009E1B77"/>
    <w:rsid w:val="009E2289"/>
    <w:rsid w:val="009F0CF1"/>
    <w:rsid w:val="009F4506"/>
    <w:rsid w:val="009F5C66"/>
    <w:rsid w:val="009F7D4A"/>
    <w:rsid w:val="00A05174"/>
    <w:rsid w:val="00A0704A"/>
    <w:rsid w:val="00A100AE"/>
    <w:rsid w:val="00A150FB"/>
    <w:rsid w:val="00A15F3D"/>
    <w:rsid w:val="00A174C3"/>
    <w:rsid w:val="00A35AC4"/>
    <w:rsid w:val="00A455AC"/>
    <w:rsid w:val="00A45B49"/>
    <w:rsid w:val="00A569F8"/>
    <w:rsid w:val="00A617A9"/>
    <w:rsid w:val="00A636DB"/>
    <w:rsid w:val="00A655D7"/>
    <w:rsid w:val="00A71930"/>
    <w:rsid w:val="00A902A1"/>
    <w:rsid w:val="00AA2243"/>
    <w:rsid w:val="00AB6D2B"/>
    <w:rsid w:val="00AC0426"/>
    <w:rsid w:val="00AC17F2"/>
    <w:rsid w:val="00AE631F"/>
    <w:rsid w:val="00AF2271"/>
    <w:rsid w:val="00AF501E"/>
    <w:rsid w:val="00B018D3"/>
    <w:rsid w:val="00B1556A"/>
    <w:rsid w:val="00B22298"/>
    <w:rsid w:val="00B34D45"/>
    <w:rsid w:val="00B42F1E"/>
    <w:rsid w:val="00B46D60"/>
    <w:rsid w:val="00B547BE"/>
    <w:rsid w:val="00B65FB4"/>
    <w:rsid w:val="00B806C0"/>
    <w:rsid w:val="00B922FB"/>
    <w:rsid w:val="00B9337D"/>
    <w:rsid w:val="00BB1277"/>
    <w:rsid w:val="00BD49AE"/>
    <w:rsid w:val="00BD66B3"/>
    <w:rsid w:val="00BD66D6"/>
    <w:rsid w:val="00BE241E"/>
    <w:rsid w:val="00C051B3"/>
    <w:rsid w:val="00C062EC"/>
    <w:rsid w:val="00C12C72"/>
    <w:rsid w:val="00C155C0"/>
    <w:rsid w:val="00C20692"/>
    <w:rsid w:val="00C20963"/>
    <w:rsid w:val="00C3019F"/>
    <w:rsid w:val="00C329DE"/>
    <w:rsid w:val="00C33675"/>
    <w:rsid w:val="00C346BE"/>
    <w:rsid w:val="00C55E45"/>
    <w:rsid w:val="00C63911"/>
    <w:rsid w:val="00C71A79"/>
    <w:rsid w:val="00C918F7"/>
    <w:rsid w:val="00CA1255"/>
    <w:rsid w:val="00CA77FC"/>
    <w:rsid w:val="00CD5608"/>
    <w:rsid w:val="00CE1447"/>
    <w:rsid w:val="00CE1754"/>
    <w:rsid w:val="00CE662C"/>
    <w:rsid w:val="00CF14F4"/>
    <w:rsid w:val="00CF1510"/>
    <w:rsid w:val="00CF33DB"/>
    <w:rsid w:val="00D06E87"/>
    <w:rsid w:val="00D07877"/>
    <w:rsid w:val="00D14B3F"/>
    <w:rsid w:val="00D15192"/>
    <w:rsid w:val="00D15272"/>
    <w:rsid w:val="00D20700"/>
    <w:rsid w:val="00D22F21"/>
    <w:rsid w:val="00D244BD"/>
    <w:rsid w:val="00D24D54"/>
    <w:rsid w:val="00D25FCA"/>
    <w:rsid w:val="00D26B04"/>
    <w:rsid w:val="00D327A7"/>
    <w:rsid w:val="00D45615"/>
    <w:rsid w:val="00D47149"/>
    <w:rsid w:val="00D52474"/>
    <w:rsid w:val="00D577B0"/>
    <w:rsid w:val="00D62A66"/>
    <w:rsid w:val="00D66620"/>
    <w:rsid w:val="00D712DD"/>
    <w:rsid w:val="00D716FA"/>
    <w:rsid w:val="00D76012"/>
    <w:rsid w:val="00D859BB"/>
    <w:rsid w:val="00D8690E"/>
    <w:rsid w:val="00D90322"/>
    <w:rsid w:val="00DA7A61"/>
    <w:rsid w:val="00DB147C"/>
    <w:rsid w:val="00DB4DC5"/>
    <w:rsid w:val="00DC18C2"/>
    <w:rsid w:val="00DC224A"/>
    <w:rsid w:val="00DE1AB5"/>
    <w:rsid w:val="00DF2D2B"/>
    <w:rsid w:val="00DF729A"/>
    <w:rsid w:val="00DF780F"/>
    <w:rsid w:val="00E127AA"/>
    <w:rsid w:val="00E14F18"/>
    <w:rsid w:val="00E151E5"/>
    <w:rsid w:val="00E202C0"/>
    <w:rsid w:val="00E20490"/>
    <w:rsid w:val="00E37A4B"/>
    <w:rsid w:val="00E37A4D"/>
    <w:rsid w:val="00E475E6"/>
    <w:rsid w:val="00E67EC7"/>
    <w:rsid w:val="00E760D8"/>
    <w:rsid w:val="00E808A2"/>
    <w:rsid w:val="00E834AE"/>
    <w:rsid w:val="00E84C48"/>
    <w:rsid w:val="00E9089A"/>
    <w:rsid w:val="00E91552"/>
    <w:rsid w:val="00E97373"/>
    <w:rsid w:val="00E97BB7"/>
    <w:rsid w:val="00EA0D43"/>
    <w:rsid w:val="00EA1AAE"/>
    <w:rsid w:val="00EA58A4"/>
    <w:rsid w:val="00EB277E"/>
    <w:rsid w:val="00EB3BED"/>
    <w:rsid w:val="00EB4CAC"/>
    <w:rsid w:val="00EB5757"/>
    <w:rsid w:val="00ED0702"/>
    <w:rsid w:val="00ED0D17"/>
    <w:rsid w:val="00ED670F"/>
    <w:rsid w:val="00EE64E4"/>
    <w:rsid w:val="00F018EF"/>
    <w:rsid w:val="00F13587"/>
    <w:rsid w:val="00F164A4"/>
    <w:rsid w:val="00F20295"/>
    <w:rsid w:val="00F21FF1"/>
    <w:rsid w:val="00F23890"/>
    <w:rsid w:val="00F472ED"/>
    <w:rsid w:val="00F5506C"/>
    <w:rsid w:val="00F6107D"/>
    <w:rsid w:val="00F64791"/>
    <w:rsid w:val="00F64941"/>
    <w:rsid w:val="00F66C77"/>
    <w:rsid w:val="00F75E13"/>
    <w:rsid w:val="00F7751B"/>
    <w:rsid w:val="00F80975"/>
    <w:rsid w:val="00F86B6B"/>
    <w:rsid w:val="00F87D0E"/>
    <w:rsid w:val="00F92117"/>
    <w:rsid w:val="00FA062D"/>
    <w:rsid w:val="00FA1F7E"/>
    <w:rsid w:val="00FB525A"/>
    <w:rsid w:val="00FB7B92"/>
    <w:rsid w:val="00FC31A8"/>
    <w:rsid w:val="00FC49D8"/>
    <w:rsid w:val="00FC5618"/>
    <w:rsid w:val="00FD344E"/>
    <w:rsid w:val="00FD34BD"/>
    <w:rsid w:val="00FD3F7C"/>
    <w:rsid w:val="00FD5EAC"/>
    <w:rsid w:val="00FE05C9"/>
    <w:rsid w:val="00FE7259"/>
    <w:rsid w:val="00FE7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C5A5A"/>
    <w:pPr>
      <w:spacing w:after="120"/>
      <w:jc w:val="both"/>
    </w:pPr>
    <w:rPr>
      <w:rFonts w:ascii="Arial" w:hAnsi="Arial"/>
      <w:lang w:eastAsia="en-US"/>
    </w:rPr>
  </w:style>
  <w:style w:type="paragraph" w:styleId="Titolo1">
    <w:name w:val="heading 1"/>
    <w:aliases w:val="ASAPHeading 1"/>
    <w:basedOn w:val="Normale"/>
    <w:next w:val="Normale"/>
    <w:qFormat/>
    <w:rsid w:val="00AB6D2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aliases w:val="TOP2,ASAPHeading 2"/>
    <w:basedOn w:val="Normale"/>
    <w:next w:val="Normale"/>
    <w:qFormat/>
    <w:rsid w:val="00AB6D2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olo3">
    <w:name w:val="heading 3"/>
    <w:aliases w:val="TOP3,h3,ASAPHeading 3,heading 3"/>
    <w:basedOn w:val="Normale"/>
    <w:next w:val="Normale"/>
    <w:qFormat/>
    <w:rsid w:val="00AB6D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olo4">
    <w:name w:val="heading 4"/>
    <w:aliases w:val="4 dash,d,3,Ref Heading 1,rh1,Heading sql,h4,First Subheading,Ref Heading 11,rh11,Heading sql1,H42,h41,First Subheading1,Ref Heading 12,rh12,Heading sql2,H43,h42,First Subheading2,Ref Heading 13,rh13,Heading sql3,H44,Ref Heading 14,rh14,H4,t4"/>
    <w:basedOn w:val="Normale"/>
    <w:next w:val="Normale"/>
    <w:qFormat/>
    <w:rsid w:val="00AB6D2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AB6D2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ASAPHeading 6"/>
    <w:basedOn w:val="Normale"/>
    <w:next w:val="Normale"/>
    <w:qFormat/>
    <w:rsid w:val="00AB6D2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aliases w:val="ASAPHeading 7"/>
    <w:basedOn w:val="Normale"/>
    <w:next w:val="Normale"/>
    <w:qFormat/>
    <w:rsid w:val="00AB6D2B"/>
    <w:pPr>
      <w:keepNext/>
      <w:spacing w:after="0"/>
      <w:ind w:left="360"/>
      <w:jc w:val="left"/>
      <w:outlineLvl w:val="6"/>
    </w:pPr>
    <w:rPr>
      <w:rFonts w:ascii="Verdana" w:hAnsi="Verdana"/>
      <w:b/>
      <w:bCs/>
      <w:sz w:val="24"/>
      <w:szCs w:val="24"/>
      <w:lang w:eastAsia="it-IT"/>
    </w:rPr>
  </w:style>
  <w:style w:type="paragraph" w:styleId="Titolo8">
    <w:name w:val="heading 8"/>
    <w:aliases w:val="ASAPHeading 8"/>
    <w:basedOn w:val="Normale"/>
    <w:next w:val="Normale"/>
    <w:qFormat/>
    <w:rsid w:val="00AB6D2B"/>
    <w:pPr>
      <w:spacing w:before="240" w:after="60"/>
      <w:jc w:val="left"/>
      <w:outlineLvl w:val="7"/>
    </w:pPr>
    <w:rPr>
      <w:i/>
      <w:lang w:eastAsia="it-IT"/>
    </w:rPr>
  </w:style>
  <w:style w:type="paragraph" w:styleId="Titolo9">
    <w:name w:val="heading 9"/>
    <w:aliases w:val="ASAPHeading 9"/>
    <w:basedOn w:val="Normale"/>
    <w:next w:val="Normale"/>
    <w:qFormat/>
    <w:rsid w:val="00AB6D2B"/>
    <w:pPr>
      <w:spacing w:before="240" w:after="60"/>
      <w:jc w:val="left"/>
      <w:outlineLvl w:val="8"/>
    </w:pPr>
    <w:rPr>
      <w:b/>
      <w:i/>
      <w:sz w:val="1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principale">
    <w:name w:val="Titolo principale"/>
    <w:basedOn w:val="Normale"/>
    <w:rsid w:val="00AB6D2B"/>
    <w:pPr>
      <w:keepLines/>
      <w:spacing w:before="120"/>
      <w:jc w:val="right"/>
    </w:pPr>
    <w:rPr>
      <w:b/>
      <w:sz w:val="48"/>
    </w:rPr>
  </w:style>
  <w:style w:type="paragraph" w:customStyle="1" w:styleId="Tabellafooter">
    <w:name w:val="Tabella footer"/>
    <w:basedOn w:val="Normale"/>
    <w:next w:val="Normale"/>
    <w:rsid w:val="00AB6D2B"/>
    <w:pPr>
      <w:spacing w:after="0"/>
      <w:jc w:val="left"/>
    </w:pPr>
    <w:rPr>
      <w:sz w:val="16"/>
      <w:szCs w:val="15"/>
    </w:rPr>
  </w:style>
  <w:style w:type="paragraph" w:styleId="Pidipagina">
    <w:name w:val="footer"/>
    <w:basedOn w:val="Normale"/>
    <w:link w:val="PidipaginaCarattere"/>
    <w:uiPriority w:val="99"/>
    <w:rsid w:val="00AB6D2B"/>
    <w:pPr>
      <w:tabs>
        <w:tab w:val="center" w:pos="4320"/>
        <w:tab w:val="right" w:pos="8640"/>
      </w:tabs>
      <w:spacing w:after="0"/>
    </w:pPr>
    <w:rPr>
      <w:rFonts w:ascii="Verdana" w:hAnsi="Verdana"/>
      <w:sz w:val="16"/>
    </w:rPr>
  </w:style>
  <w:style w:type="character" w:styleId="Collegamentoipertestuale">
    <w:name w:val="Hyperlink"/>
    <w:uiPriority w:val="99"/>
    <w:rsid w:val="00AB6D2B"/>
    <w:rPr>
      <w:color w:val="0000FF"/>
      <w:u w:val="single"/>
    </w:rPr>
  </w:style>
  <w:style w:type="character" w:styleId="Numeropagina">
    <w:name w:val="page number"/>
    <w:basedOn w:val="Carpredefinitoparagrafo"/>
    <w:semiHidden/>
    <w:rsid w:val="00AB6D2B"/>
  </w:style>
  <w:style w:type="paragraph" w:customStyle="1" w:styleId="Titolosottoparagrafoliv4">
    <w:name w:val="Titolo sottoparagrafo liv 4"/>
    <w:basedOn w:val="Normale"/>
    <w:next w:val="Normale"/>
    <w:rsid w:val="00AB6D2B"/>
    <w:pPr>
      <w:keepNext/>
      <w:keepLines/>
      <w:numPr>
        <w:ilvl w:val="3"/>
        <w:numId w:val="22"/>
      </w:numPr>
      <w:spacing w:before="240"/>
    </w:pPr>
    <w:rPr>
      <w:b/>
      <w:sz w:val="24"/>
    </w:rPr>
  </w:style>
  <w:style w:type="paragraph" w:styleId="Titolosommario">
    <w:name w:val="TOC Heading"/>
    <w:basedOn w:val="Normale"/>
    <w:next w:val="Normale"/>
    <w:uiPriority w:val="39"/>
    <w:qFormat/>
    <w:rsid w:val="00AB6D2B"/>
    <w:pPr>
      <w:keepNext/>
      <w:keepLines/>
      <w:pageBreakBefore/>
      <w:spacing w:before="480"/>
      <w:jc w:val="center"/>
    </w:pPr>
    <w:rPr>
      <w:b/>
      <w:caps/>
      <w:sz w:val="28"/>
      <w:lang w:val="en-US" w:eastAsia="it-IT"/>
    </w:rPr>
  </w:style>
  <w:style w:type="paragraph" w:customStyle="1" w:styleId="intestazionetabella">
    <w:name w:val="intestazione tabella"/>
    <w:basedOn w:val="Normale"/>
    <w:rsid w:val="00AB6D2B"/>
    <w:pPr>
      <w:spacing w:after="0"/>
      <w:jc w:val="center"/>
    </w:pPr>
    <w:rPr>
      <w:b/>
      <w:bCs/>
    </w:rPr>
  </w:style>
  <w:style w:type="paragraph" w:customStyle="1" w:styleId="Header2">
    <w:name w:val="Header2"/>
    <w:basedOn w:val="Normale"/>
    <w:rsid w:val="00AB6D2B"/>
    <w:pPr>
      <w:tabs>
        <w:tab w:val="center" w:pos="4320"/>
        <w:tab w:val="right" w:pos="8640"/>
      </w:tabs>
      <w:spacing w:after="0"/>
    </w:pPr>
    <w:rPr>
      <w:b/>
      <w:bCs/>
      <w:sz w:val="24"/>
      <w:lang w:val="en-US"/>
    </w:rPr>
  </w:style>
  <w:style w:type="paragraph" w:customStyle="1" w:styleId="Header1">
    <w:name w:val="Header1"/>
    <w:basedOn w:val="Normale"/>
    <w:rsid w:val="00AB6D2B"/>
    <w:pPr>
      <w:tabs>
        <w:tab w:val="center" w:pos="4320"/>
        <w:tab w:val="right" w:pos="8640"/>
      </w:tabs>
      <w:spacing w:after="0"/>
    </w:pPr>
    <w:rPr>
      <w:b/>
      <w:bCs/>
      <w:sz w:val="28"/>
      <w:lang w:val="en-US"/>
    </w:rPr>
  </w:style>
  <w:style w:type="paragraph" w:customStyle="1" w:styleId="Corpotabella">
    <w:name w:val="Corpo tabella"/>
    <w:basedOn w:val="Normale"/>
    <w:rsid w:val="00AB6D2B"/>
    <w:pPr>
      <w:spacing w:after="0"/>
      <w:jc w:val="center"/>
    </w:pPr>
  </w:style>
  <w:style w:type="paragraph" w:customStyle="1" w:styleId="Titolocapitolo">
    <w:name w:val="Titolo capitolo"/>
    <w:basedOn w:val="Normale"/>
    <w:next w:val="Normale"/>
    <w:rsid w:val="00AB6D2B"/>
    <w:pPr>
      <w:keepNext/>
      <w:keepLines/>
      <w:pageBreakBefore/>
      <w:numPr>
        <w:numId w:val="22"/>
      </w:numPr>
      <w:spacing w:before="240"/>
    </w:pPr>
    <w:rPr>
      <w:b/>
      <w:caps/>
      <w:sz w:val="24"/>
      <w:szCs w:val="28"/>
    </w:rPr>
  </w:style>
  <w:style w:type="paragraph" w:customStyle="1" w:styleId="Titolosottoparagrafoliv3">
    <w:name w:val="Titolo sottoparagrafo liv 3"/>
    <w:basedOn w:val="Normale"/>
    <w:next w:val="Normale"/>
    <w:rsid w:val="00AB6D2B"/>
    <w:pPr>
      <w:keepNext/>
      <w:keepLines/>
      <w:numPr>
        <w:ilvl w:val="2"/>
        <w:numId w:val="22"/>
      </w:numPr>
      <w:spacing w:before="240"/>
    </w:pPr>
    <w:rPr>
      <w:b/>
      <w:sz w:val="24"/>
    </w:rPr>
  </w:style>
  <w:style w:type="paragraph" w:customStyle="1" w:styleId="Titoloparagrafo">
    <w:name w:val="Titolo paragrafo"/>
    <w:basedOn w:val="Normale"/>
    <w:next w:val="Normale"/>
    <w:rsid w:val="00AB6D2B"/>
    <w:pPr>
      <w:keepNext/>
      <w:keepLines/>
      <w:numPr>
        <w:ilvl w:val="1"/>
        <w:numId w:val="22"/>
      </w:numPr>
      <w:tabs>
        <w:tab w:val="clear" w:pos="3697"/>
        <w:tab w:val="num" w:pos="848"/>
      </w:tabs>
      <w:spacing w:before="480"/>
      <w:ind w:left="270"/>
    </w:pPr>
    <w:rPr>
      <w:b/>
      <w:sz w:val="24"/>
    </w:rPr>
  </w:style>
  <w:style w:type="paragraph" w:customStyle="1" w:styleId="SottoTitolo">
    <w:name w:val="SottoTitolo"/>
    <w:next w:val="Normale"/>
    <w:rsid w:val="00AB6D2B"/>
    <w:pPr>
      <w:spacing w:after="120"/>
      <w:jc w:val="right"/>
    </w:pPr>
    <w:rPr>
      <w:rFonts w:ascii="Arial" w:hAnsi="Arial"/>
      <w:b/>
      <w:i/>
      <w:noProof/>
      <w:sz w:val="32"/>
      <w:lang w:val="en-GB" w:eastAsia="en-US"/>
    </w:rPr>
  </w:style>
  <w:style w:type="paragraph" w:customStyle="1" w:styleId="Titolosottoparagrafoliv3Char">
    <w:name w:val="Titolo sottoparagrafo liv 3 Char"/>
    <w:basedOn w:val="Normale"/>
    <w:next w:val="Normale"/>
    <w:rsid w:val="00AB6D2B"/>
    <w:pPr>
      <w:keepNext/>
      <w:keepLines/>
      <w:tabs>
        <w:tab w:val="num" w:pos="720"/>
      </w:tabs>
      <w:spacing w:before="240"/>
    </w:pPr>
    <w:rPr>
      <w:b/>
      <w:sz w:val="24"/>
    </w:rPr>
  </w:style>
  <w:style w:type="paragraph" w:styleId="Intestazione">
    <w:name w:val="header"/>
    <w:aliases w:val="hd,intestazione,Even,form,form1"/>
    <w:basedOn w:val="Normale"/>
    <w:semiHidden/>
    <w:rsid w:val="00AB6D2B"/>
    <w:pPr>
      <w:tabs>
        <w:tab w:val="center" w:pos="4320"/>
        <w:tab w:val="right" w:pos="8640"/>
      </w:tabs>
    </w:pPr>
  </w:style>
  <w:style w:type="paragraph" w:styleId="Sommario2">
    <w:name w:val="toc 2"/>
    <w:basedOn w:val="Normale"/>
    <w:next w:val="Normale"/>
    <w:autoRedefine/>
    <w:uiPriority w:val="39"/>
    <w:rsid w:val="005E152B"/>
    <w:pPr>
      <w:tabs>
        <w:tab w:val="left" w:pos="1000"/>
        <w:tab w:val="right" w:leader="dot" w:pos="9710"/>
      </w:tabs>
      <w:ind w:left="198"/>
    </w:pPr>
  </w:style>
  <w:style w:type="paragraph" w:styleId="Sommario1">
    <w:name w:val="toc 1"/>
    <w:basedOn w:val="Normale"/>
    <w:next w:val="Normale"/>
    <w:autoRedefine/>
    <w:uiPriority w:val="39"/>
    <w:rsid w:val="00C346BE"/>
    <w:pPr>
      <w:tabs>
        <w:tab w:val="right" w:leader="dot" w:pos="9710"/>
      </w:tabs>
      <w:jc w:val="left"/>
    </w:pPr>
  </w:style>
  <w:style w:type="paragraph" w:styleId="Sommario3">
    <w:name w:val="toc 3"/>
    <w:basedOn w:val="Normale"/>
    <w:next w:val="Normale"/>
    <w:autoRedefine/>
    <w:uiPriority w:val="39"/>
    <w:rsid w:val="00AB6D2B"/>
    <w:pPr>
      <w:ind w:left="400"/>
    </w:pPr>
  </w:style>
  <w:style w:type="paragraph" w:styleId="Sommario4">
    <w:name w:val="toc 4"/>
    <w:basedOn w:val="Normale"/>
    <w:next w:val="Normale"/>
    <w:autoRedefine/>
    <w:semiHidden/>
    <w:rsid w:val="00AB6D2B"/>
    <w:pPr>
      <w:ind w:left="600"/>
    </w:pPr>
  </w:style>
  <w:style w:type="paragraph" w:styleId="Sommario5">
    <w:name w:val="toc 5"/>
    <w:basedOn w:val="Normale"/>
    <w:next w:val="Normale"/>
    <w:autoRedefine/>
    <w:semiHidden/>
    <w:rsid w:val="00AB6D2B"/>
    <w:pPr>
      <w:ind w:left="800"/>
    </w:pPr>
  </w:style>
  <w:style w:type="paragraph" w:styleId="Sommario6">
    <w:name w:val="toc 6"/>
    <w:basedOn w:val="Normale"/>
    <w:next w:val="Normale"/>
    <w:autoRedefine/>
    <w:semiHidden/>
    <w:rsid w:val="00AB6D2B"/>
    <w:pPr>
      <w:ind w:left="1000"/>
    </w:pPr>
  </w:style>
  <w:style w:type="paragraph" w:styleId="Sommario7">
    <w:name w:val="toc 7"/>
    <w:basedOn w:val="Normale"/>
    <w:next w:val="Normale"/>
    <w:autoRedefine/>
    <w:semiHidden/>
    <w:rsid w:val="00AB6D2B"/>
    <w:pPr>
      <w:ind w:left="1200"/>
    </w:pPr>
  </w:style>
  <w:style w:type="paragraph" w:styleId="Sommario8">
    <w:name w:val="toc 8"/>
    <w:basedOn w:val="Normale"/>
    <w:next w:val="Normale"/>
    <w:autoRedefine/>
    <w:semiHidden/>
    <w:rsid w:val="00AB6D2B"/>
    <w:pPr>
      <w:ind w:left="1400"/>
    </w:pPr>
  </w:style>
  <w:style w:type="paragraph" w:styleId="Sommario9">
    <w:name w:val="toc 9"/>
    <w:basedOn w:val="Normale"/>
    <w:next w:val="Normale"/>
    <w:autoRedefine/>
    <w:semiHidden/>
    <w:rsid w:val="00AB6D2B"/>
    <w:pPr>
      <w:ind w:left="1600"/>
    </w:pPr>
  </w:style>
  <w:style w:type="paragraph" w:customStyle="1" w:styleId="Table">
    <w:name w:val="Table"/>
    <w:basedOn w:val="Corpodeltesto"/>
    <w:rsid w:val="00AB6D2B"/>
    <w:pPr>
      <w:jc w:val="left"/>
    </w:pPr>
    <w:rPr>
      <w:rFonts w:cs="Arial"/>
      <w:sz w:val="18"/>
      <w:szCs w:val="24"/>
      <w:lang w:val="en-US"/>
    </w:rPr>
  </w:style>
  <w:style w:type="paragraph" w:styleId="Corpodeltesto">
    <w:name w:val="Body Text"/>
    <w:basedOn w:val="Normale"/>
    <w:link w:val="CorpodeltestoCarattere"/>
    <w:semiHidden/>
    <w:rsid w:val="00AB6D2B"/>
  </w:style>
  <w:style w:type="paragraph" w:styleId="Didascalia">
    <w:name w:val="caption"/>
    <w:basedOn w:val="Normale"/>
    <w:next w:val="Normale"/>
    <w:qFormat/>
    <w:rsid w:val="00AB6D2B"/>
    <w:pPr>
      <w:spacing w:before="120"/>
    </w:pPr>
    <w:rPr>
      <w:b/>
      <w:bCs/>
    </w:rPr>
  </w:style>
  <w:style w:type="paragraph" w:styleId="Mappadocumento">
    <w:name w:val="Document Map"/>
    <w:basedOn w:val="Normale"/>
    <w:semiHidden/>
    <w:rsid w:val="00AB6D2B"/>
    <w:pPr>
      <w:shd w:val="clear" w:color="auto" w:fill="000080"/>
    </w:pPr>
    <w:rPr>
      <w:rFonts w:ascii="Tahoma" w:hAnsi="Tahoma" w:cs="Tahoma"/>
    </w:rPr>
  </w:style>
  <w:style w:type="paragraph" w:customStyle="1" w:styleId="xl24">
    <w:name w:val="xl24"/>
    <w:basedOn w:val="Normale"/>
    <w:rsid w:val="00AB6D2B"/>
    <w:pPr>
      <w:spacing w:before="100" w:beforeAutospacing="1" w:after="100" w:afterAutospacing="1"/>
      <w:jc w:val="center"/>
      <w:textAlignment w:val="center"/>
    </w:pPr>
    <w:rPr>
      <w:rFonts w:ascii="Courier" w:eastAsia="Arial Unicode MS" w:hAnsi="Courier" w:cs="Arial Unicode MS"/>
      <w:b/>
      <w:bCs/>
      <w:sz w:val="24"/>
      <w:szCs w:val="24"/>
      <w:lang w:eastAsia="it-IT"/>
    </w:rPr>
  </w:style>
  <w:style w:type="paragraph" w:customStyle="1" w:styleId="xl25">
    <w:name w:val="xl25"/>
    <w:basedOn w:val="Normale"/>
    <w:rsid w:val="00AB6D2B"/>
    <w:pPr>
      <w:spacing w:before="100" w:beforeAutospacing="1" w:after="100" w:afterAutospacing="1"/>
      <w:jc w:val="center"/>
      <w:textAlignment w:val="center"/>
    </w:pPr>
    <w:rPr>
      <w:rFonts w:ascii="Courier" w:eastAsia="Arial Unicode MS" w:hAnsi="Courier" w:cs="Arial Unicode MS"/>
      <w:b/>
      <w:bCs/>
      <w:sz w:val="24"/>
      <w:szCs w:val="24"/>
      <w:lang w:eastAsia="it-IT"/>
    </w:rPr>
  </w:style>
  <w:style w:type="paragraph" w:customStyle="1" w:styleId="xl26">
    <w:name w:val="xl26"/>
    <w:basedOn w:val="Normale"/>
    <w:rsid w:val="00AB6D2B"/>
    <w:pPr>
      <w:spacing w:before="100" w:beforeAutospacing="1" w:after="100" w:afterAutospacing="1"/>
      <w:jc w:val="left"/>
      <w:textAlignment w:val="center"/>
    </w:pPr>
    <w:rPr>
      <w:rFonts w:ascii="Courier" w:eastAsia="Arial Unicode MS" w:hAnsi="Courier" w:cs="Arial Unicode MS"/>
      <w:b/>
      <w:bCs/>
      <w:sz w:val="24"/>
      <w:szCs w:val="24"/>
      <w:lang w:eastAsia="it-IT"/>
    </w:rPr>
  </w:style>
  <w:style w:type="paragraph" w:customStyle="1" w:styleId="xl27">
    <w:name w:val="xl27"/>
    <w:basedOn w:val="Normale"/>
    <w:rsid w:val="00AB6D2B"/>
    <w:pPr>
      <w:spacing w:before="100" w:beforeAutospacing="1" w:after="100" w:afterAutospacing="1"/>
      <w:jc w:val="center"/>
      <w:textAlignment w:val="center"/>
    </w:pPr>
    <w:rPr>
      <w:rFonts w:ascii="Courier" w:eastAsia="Arial Unicode MS" w:hAnsi="Courier" w:cs="Arial Unicode MS"/>
      <w:sz w:val="24"/>
      <w:szCs w:val="24"/>
      <w:lang w:eastAsia="it-IT"/>
    </w:rPr>
  </w:style>
  <w:style w:type="paragraph" w:customStyle="1" w:styleId="xl28">
    <w:name w:val="xl28"/>
    <w:basedOn w:val="Normale"/>
    <w:rsid w:val="00AB6D2B"/>
    <w:pPr>
      <w:spacing w:before="100" w:beforeAutospacing="1" w:after="100" w:afterAutospacing="1"/>
      <w:jc w:val="left"/>
      <w:textAlignment w:val="center"/>
    </w:pPr>
    <w:rPr>
      <w:rFonts w:ascii="Courier" w:eastAsia="Arial Unicode MS" w:hAnsi="Courier" w:cs="Arial Unicode MS"/>
      <w:sz w:val="24"/>
      <w:szCs w:val="24"/>
      <w:lang w:eastAsia="it-IT"/>
    </w:rPr>
  </w:style>
  <w:style w:type="paragraph" w:customStyle="1" w:styleId="xl29">
    <w:name w:val="xl29"/>
    <w:basedOn w:val="Normale"/>
    <w:rsid w:val="00AB6D2B"/>
    <w:pPr>
      <w:spacing w:before="100" w:beforeAutospacing="1" w:after="100" w:afterAutospacing="1"/>
      <w:jc w:val="center"/>
      <w:textAlignment w:val="center"/>
    </w:pPr>
    <w:rPr>
      <w:rFonts w:ascii="Courier" w:eastAsia="Arial Unicode MS" w:hAnsi="Courier" w:cs="Arial Unicode MS"/>
      <w:sz w:val="24"/>
      <w:szCs w:val="24"/>
      <w:lang w:eastAsia="it-IT"/>
    </w:rPr>
  </w:style>
  <w:style w:type="paragraph" w:customStyle="1" w:styleId="xl30">
    <w:name w:val="xl30"/>
    <w:basedOn w:val="Normale"/>
    <w:rsid w:val="00AB6D2B"/>
    <w:pPr>
      <w:spacing w:before="100" w:beforeAutospacing="1" w:after="100" w:afterAutospacing="1"/>
      <w:jc w:val="center"/>
      <w:textAlignment w:val="center"/>
    </w:pPr>
    <w:rPr>
      <w:rFonts w:ascii="Courier" w:eastAsia="Arial Unicode MS" w:hAnsi="Courier" w:cs="Arial Unicode MS"/>
      <w:sz w:val="24"/>
      <w:szCs w:val="24"/>
      <w:lang w:eastAsia="it-IT"/>
    </w:rPr>
  </w:style>
  <w:style w:type="paragraph" w:customStyle="1" w:styleId="xl31">
    <w:name w:val="xl31"/>
    <w:basedOn w:val="Normale"/>
    <w:rsid w:val="00AB6D2B"/>
    <w:pPr>
      <w:spacing w:before="100" w:beforeAutospacing="1" w:after="100" w:afterAutospacing="1"/>
      <w:jc w:val="center"/>
      <w:textAlignment w:val="center"/>
    </w:pPr>
    <w:rPr>
      <w:rFonts w:ascii="Courier" w:eastAsia="Arial Unicode MS" w:hAnsi="Courier" w:cs="Arial Unicode MS"/>
      <w:color w:val="FF0000"/>
      <w:sz w:val="24"/>
      <w:szCs w:val="24"/>
      <w:lang w:eastAsia="it-IT"/>
    </w:rPr>
  </w:style>
  <w:style w:type="paragraph" w:customStyle="1" w:styleId="xl32">
    <w:name w:val="xl32"/>
    <w:basedOn w:val="Normale"/>
    <w:rsid w:val="00AB6D2B"/>
    <w:pPr>
      <w:spacing w:before="100" w:beforeAutospacing="1" w:after="100" w:afterAutospacing="1"/>
      <w:jc w:val="left"/>
      <w:textAlignment w:val="center"/>
    </w:pPr>
    <w:rPr>
      <w:rFonts w:ascii="Courier" w:eastAsia="Arial Unicode MS" w:hAnsi="Courier" w:cs="Arial Unicode MS"/>
      <w:color w:val="000000"/>
      <w:sz w:val="24"/>
      <w:szCs w:val="24"/>
      <w:lang w:eastAsia="it-IT"/>
    </w:rPr>
  </w:style>
  <w:style w:type="paragraph" w:customStyle="1" w:styleId="xl33">
    <w:name w:val="xl33"/>
    <w:basedOn w:val="Normale"/>
    <w:rsid w:val="00AB6D2B"/>
    <w:pPr>
      <w:spacing w:before="100" w:beforeAutospacing="1" w:after="100" w:afterAutospacing="1"/>
      <w:jc w:val="center"/>
      <w:textAlignment w:val="center"/>
    </w:pPr>
    <w:rPr>
      <w:rFonts w:ascii="Courier" w:eastAsia="Arial Unicode MS" w:hAnsi="Courier" w:cs="Arial Unicode MS"/>
      <w:sz w:val="24"/>
      <w:szCs w:val="24"/>
      <w:lang w:eastAsia="it-IT"/>
    </w:rPr>
  </w:style>
  <w:style w:type="paragraph" w:customStyle="1" w:styleId="xl34">
    <w:name w:val="xl34"/>
    <w:basedOn w:val="Normale"/>
    <w:rsid w:val="00AB6D2B"/>
    <w:pPr>
      <w:spacing w:before="100" w:beforeAutospacing="1" w:after="100" w:afterAutospacing="1"/>
      <w:jc w:val="center"/>
      <w:textAlignment w:val="center"/>
    </w:pPr>
    <w:rPr>
      <w:rFonts w:ascii="Courier" w:eastAsia="Arial Unicode MS" w:hAnsi="Courier" w:cs="Arial Unicode MS"/>
      <w:color w:val="FF0000"/>
      <w:sz w:val="24"/>
      <w:szCs w:val="24"/>
      <w:lang w:eastAsia="it-IT"/>
    </w:rPr>
  </w:style>
  <w:style w:type="paragraph" w:customStyle="1" w:styleId="xl35">
    <w:name w:val="xl35"/>
    <w:basedOn w:val="Normale"/>
    <w:rsid w:val="00AB6D2B"/>
    <w:pPr>
      <w:spacing w:before="100" w:beforeAutospacing="1" w:after="100" w:afterAutospacing="1"/>
      <w:jc w:val="center"/>
      <w:textAlignment w:val="center"/>
    </w:pPr>
    <w:rPr>
      <w:rFonts w:ascii="Courier" w:eastAsia="Arial Unicode MS" w:hAnsi="Courier" w:cs="Arial Unicode MS"/>
      <w:color w:val="FF0000"/>
      <w:sz w:val="24"/>
      <w:szCs w:val="24"/>
      <w:lang w:eastAsia="it-IT"/>
    </w:rPr>
  </w:style>
  <w:style w:type="paragraph" w:customStyle="1" w:styleId="xl36">
    <w:name w:val="xl36"/>
    <w:basedOn w:val="Normale"/>
    <w:rsid w:val="00AB6D2B"/>
    <w:pPr>
      <w:spacing w:before="100" w:beforeAutospacing="1" w:after="100" w:afterAutospacing="1"/>
      <w:jc w:val="left"/>
      <w:textAlignment w:val="center"/>
    </w:pPr>
    <w:rPr>
      <w:rFonts w:ascii="Courier" w:eastAsia="Arial Unicode MS" w:hAnsi="Courier" w:cs="Arial Unicode MS"/>
      <w:color w:val="FF0000"/>
      <w:sz w:val="24"/>
      <w:szCs w:val="24"/>
      <w:lang w:eastAsia="it-IT"/>
    </w:rPr>
  </w:style>
  <w:style w:type="paragraph" w:customStyle="1" w:styleId="xl37">
    <w:name w:val="xl37"/>
    <w:basedOn w:val="Normale"/>
    <w:rsid w:val="00AB6D2B"/>
    <w:pPr>
      <w:spacing w:before="100" w:beforeAutospacing="1" w:after="100" w:afterAutospacing="1"/>
      <w:jc w:val="left"/>
      <w:textAlignment w:val="center"/>
    </w:pPr>
    <w:rPr>
      <w:rFonts w:ascii="Courier" w:eastAsia="Arial Unicode MS" w:hAnsi="Courier" w:cs="Arial Unicode MS"/>
      <w:sz w:val="24"/>
      <w:szCs w:val="24"/>
      <w:lang w:eastAsia="it-IT"/>
    </w:rPr>
  </w:style>
  <w:style w:type="paragraph" w:customStyle="1" w:styleId="xl38">
    <w:name w:val="xl38"/>
    <w:basedOn w:val="Normale"/>
    <w:rsid w:val="00AB6D2B"/>
    <w:pPr>
      <w:spacing w:before="100" w:beforeAutospacing="1" w:after="100" w:afterAutospacing="1"/>
      <w:textAlignment w:val="center"/>
    </w:pPr>
    <w:rPr>
      <w:rFonts w:ascii="Courier" w:eastAsia="Arial Unicode MS" w:hAnsi="Courier" w:cs="Arial Unicode MS"/>
      <w:color w:val="FF0000"/>
      <w:sz w:val="24"/>
      <w:szCs w:val="24"/>
      <w:lang w:eastAsia="it-IT"/>
    </w:rPr>
  </w:style>
  <w:style w:type="paragraph" w:customStyle="1" w:styleId="xl39">
    <w:name w:val="xl39"/>
    <w:basedOn w:val="Normale"/>
    <w:rsid w:val="00AB6D2B"/>
    <w:pPr>
      <w:spacing w:before="100" w:beforeAutospacing="1" w:after="100" w:afterAutospacing="1"/>
      <w:jc w:val="left"/>
      <w:textAlignment w:val="center"/>
    </w:pPr>
    <w:rPr>
      <w:rFonts w:ascii="Courier" w:eastAsia="Arial Unicode MS" w:hAnsi="Courier" w:cs="Arial Unicode MS"/>
      <w:sz w:val="24"/>
      <w:szCs w:val="24"/>
      <w:lang w:eastAsia="it-IT"/>
    </w:rPr>
  </w:style>
  <w:style w:type="paragraph" w:customStyle="1" w:styleId="xl40">
    <w:name w:val="xl40"/>
    <w:basedOn w:val="Normale"/>
    <w:rsid w:val="00AB6D2B"/>
    <w:pPr>
      <w:spacing w:before="100" w:beforeAutospacing="1" w:after="100" w:afterAutospacing="1"/>
      <w:textAlignment w:val="center"/>
    </w:pPr>
    <w:rPr>
      <w:rFonts w:ascii="Courier" w:eastAsia="Arial Unicode MS" w:hAnsi="Courier" w:cs="Arial Unicode MS"/>
      <w:sz w:val="24"/>
      <w:szCs w:val="24"/>
      <w:lang w:eastAsia="it-IT"/>
    </w:rPr>
  </w:style>
  <w:style w:type="paragraph" w:customStyle="1" w:styleId="xl41">
    <w:name w:val="xl41"/>
    <w:basedOn w:val="Normale"/>
    <w:rsid w:val="00AB6D2B"/>
    <w:pPr>
      <w:spacing w:before="100" w:beforeAutospacing="1" w:after="100" w:afterAutospacing="1"/>
      <w:jc w:val="center"/>
      <w:textAlignment w:val="center"/>
    </w:pPr>
    <w:rPr>
      <w:rFonts w:ascii="Courier" w:eastAsia="Arial Unicode MS" w:hAnsi="Courier" w:cs="Arial Unicode MS"/>
      <w:b/>
      <w:bCs/>
      <w:sz w:val="24"/>
      <w:szCs w:val="24"/>
      <w:lang w:eastAsia="it-IT"/>
    </w:rPr>
  </w:style>
  <w:style w:type="character" w:styleId="Collegamentovisitato">
    <w:name w:val="FollowedHyperlink"/>
    <w:semiHidden/>
    <w:rsid w:val="00AB6D2B"/>
    <w:rPr>
      <w:color w:val="800080"/>
      <w:u w:val="single"/>
    </w:rPr>
  </w:style>
  <w:style w:type="paragraph" w:styleId="Rientrocorpodeltesto">
    <w:name w:val="Body Text Indent"/>
    <w:basedOn w:val="Normale"/>
    <w:semiHidden/>
    <w:rsid w:val="00AB6D2B"/>
    <w:pPr>
      <w:ind w:left="1080"/>
    </w:pPr>
  </w:style>
  <w:style w:type="paragraph" w:customStyle="1" w:styleId="ActionTable">
    <w:name w:val="ActionTable"/>
    <w:basedOn w:val="Normale"/>
    <w:rsid w:val="00AB6D2B"/>
    <w:pPr>
      <w:spacing w:after="240"/>
      <w:jc w:val="left"/>
    </w:pPr>
    <w:rPr>
      <w:rFonts w:ascii="Times New Roman" w:hAnsi="Times New Roman"/>
      <w:b/>
      <w:sz w:val="24"/>
    </w:rPr>
  </w:style>
  <w:style w:type="paragraph" w:customStyle="1" w:styleId="ABLOCKPARA">
    <w:name w:val="A BLOCK PARA"/>
    <w:basedOn w:val="Normale"/>
    <w:rsid w:val="00AB6D2B"/>
    <w:pPr>
      <w:spacing w:after="0"/>
      <w:jc w:val="left"/>
    </w:pPr>
    <w:rPr>
      <w:rFonts w:ascii="Book Antiqua" w:hAnsi="Book Antiqua"/>
      <w:sz w:val="22"/>
      <w:lang w:eastAsia="it-IT"/>
    </w:rPr>
  </w:style>
  <w:style w:type="character" w:styleId="Rimandonotaapidipagina">
    <w:name w:val="footnote reference"/>
    <w:semiHidden/>
    <w:rsid w:val="00AB6D2B"/>
    <w:rPr>
      <w:position w:val="6"/>
      <w:sz w:val="16"/>
    </w:rPr>
  </w:style>
  <w:style w:type="paragraph" w:styleId="Testonotaapidipagina">
    <w:name w:val="footnote text"/>
    <w:basedOn w:val="Normale"/>
    <w:semiHidden/>
    <w:rsid w:val="00AB6D2B"/>
    <w:pPr>
      <w:spacing w:after="0"/>
      <w:jc w:val="left"/>
    </w:pPr>
    <w:rPr>
      <w:rFonts w:ascii="Times New Roman" w:hAnsi="Times New Roman"/>
      <w:lang w:eastAsia="it-IT"/>
    </w:rPr>
  </w:style>
  <w:style w:type="paragraph" w:customStyle="1" w:styleId="Body">
    <w:name w:val="Body"/>
    <w:basedOn w:val="Normale"/>
    <w:rsid w:val="005B1DF7"/>
    <w:pPr>
      <w:spacing w:after="0"/>
      <w:jc w:val="left"/>
    </w:pPr>
    <w:rPr>
      <w:rFonts w:ascii="New Century Schlbk" w:hAnsi="New Century Schlbk"/>
      <w:snapToGrid w:val="0"/>
      <w:sz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B1DF7"/>
    <w:pPr>
      <w:spacing w:after="0"/>
    </w:pPr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5B1DF7"/>
    <w:rPr>
      <w:rFonts w:ascii="Tahoma" w:hAnsi="Tahoma" w:cs="Tahoma"/>
      <w:sz w:val="16"/>
      <w:szCs w:val="16"/>
      <w:lang w:eastAsia="en-US"/>
    </w:rPr>
  </w:style>
  <w:style w:type="character" w:customStyle="1" w:styleId="CorpodeltestoCarattere">
    <w:name w:val="Corpo del testo Carattere"/>
    <w:link w:val="Corpodeltesto"/>
    <w:semiHidden/>
    <w:rsid w:val="001742A6"/>
    <w:rPr>
      <w:rFonts w:ascii="Arial" w:hAnsi="Arial"/>
      <w:lang w:eastAsia="en-US"/>
    </w:rPr>
  </w:style>
  <w:style w:type="character" w:customStyle="1" w:styleId="PidipaginaCarattere">
    <w:name w:val="Piè di pagina Carattere"/>
    <w:link w:val="Pidipagina"/>
    <w:uiPriority w:val="99"/>
    <w:rsid w:val="002526B3"/>
    <w:rPr>
      <w:rFonts w:ascii="Verdana" w:hAnsi="Verdana"/>
      <w:sz w:val="16"/>
      <w:lang w:eastAsia="en-US"/>
    </w:rPr>
  </w:style>
  <w:style w:type="paragraph" w:styleId="Paragrafoelenco">
    <w:name w:val="List Paragraph"/>
    <w:basedOn w:val="Normale"/>
    <w:uiPriority w:val="34"/>
    <w:qFormat/>
    <w:rsid w:val="0052753C"/>
    <w:pPr>
      <w:spacing w:after="0"/>
      <w:ind w:left="720"/>
      <w:jc w:val="left"/>
    </w:pPr>
    <w:rPr>
      <w:rFonts w:ascii="Calibri" w:eastAsiaTheme="minorHAnsi" w:hAnsi="Calibri" w:cs="Calibri"/>
      <w:sz w:val="22"/>
      <w:szCs w:val="22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5F8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5F8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3D3F69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746879"/>
    <w:rPr>
      <w:rFonts w:ascii="Arial" w:hAnsi="Aria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6BE86-03D6-4BCE-BD6A-A7128C46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1182</Words>
  <Characters>6739</Characters>
  <Application>Microsoft Office Word</Application>
  <DocSecurity>0</DocSecurity>
  <Lines>56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</vt:lpstr>
    </vt:vector>
  </TitlesOfParts>
  <Company>Hewlett-Packard Company</Company>
  <LinksUpToDate>false</LinksUpToDate>
  <CharactersWithSpaces>7906</CharactersWithSpaces>
  <SharedDoc>false</SharedDoc>
  <HLinks>
    <vt:vector size="156" baseType="variant">
      <vt:variant>
        <vt:i4>2031666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_Toc295919412</vt:lpwstr>
      </vt:variant>
      <vt:variant>
        <vt:i4>2031666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_Toc295919411</vt:lpwstr>
      </vt:variant>
      <vt:variant>
        <vt:i4>2031666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_Toc295919410</vt:lpwstr>
      </vt:variant>
      <vt:variant>
        <vt:i4>1966130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_Toc295919409</vt:lpwstr>
      </vt:variant>
      <vt:variant>
        <vt:i4>1966130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_Toc295919408</vt:lpwstr>
      </vt:variant>
      <vt:variant>
        <vt:i4>1966130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_Toc295919407</vt:lpwstr>
      </vt:variant>
      <vt:variant>
        <vt:i4>1966130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_Toc295919406</vt:lpwstr>
      </vt:variant>
      <vt:variant>
        <vt:i4>1966130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_Toc295919405</vt:lpwstr>
      </vt:variant>
      <vt:variant>
        <vt:i4>1966130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_Toc295919404</vt:lpwstr>
      </vt:variant>
      <vt:variant>
        <vt:i4>1966130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_Toc295919403</vt:lpwstr>
      </vt:variant>
      <vt:variant>
        <vt:i4>1966130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_Toc295919402</vt:lpwstr>
      </vt:variant>
      <vt:variant>
        <vt:i4>1966130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_Toc295919401</vt:lpwstr>
      </vt:variant>
      <vt:variant>
        <vt:i4>1966130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_Toc295919400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_Toc295919399</vt:lpwstr>
      </vt:variant>
      <vt:variant>
        <vt:i4>1507381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_Toc295919398</vt:lpwstr>
      </vt:variant>
      <vt:variant>
        <vt:i4>1507381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_Toc295919397</vt:lpwstr>
      </vt:variant>
      <vt:variant>
        <vt:i4>1507381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_Toc295919396</vt:lpwstr>
      </vt:variant>
      <vt:variant>
        <vt:i4>1507381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_Toc295919395</vt:lpwstr>
      </vt:variant>
      <vt:variant>
        <vt:i4>1507381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_Toc295919394</vt:lpwstr>
      </vt:variant>
      <vt:variant>
        <vt:i4>1507381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_Toc295919393</vt:lpwstr>
      </vt:variant>
      <vt:variant>
        <vt:i4>1507381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_Toc295919392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_Toc295919391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_Toc295919390</vt:lpwstr>
      </vt:variant>
      <vt:variant>
        <vt:i4>1441845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_Toc295919389</vt:lpwstr>
      </vt:variant>
      <vt:variant>
        <vt:i4>1441845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_Toc295919388</vt:lpwstr>
      </vt:variant>
      <vt:variant>
        <vt:i4>1441845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_Toc295919387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RES1 - Import dei dati del venduto</dc:subject>
  <dc:creator>Sergey Shakhdinarov;alessandro.giusti@seamilano.eu</dc:creator>
  <dc:description>version 1.1</dc:description>
  <cp:lastModifiedBy>Carlo</cp:lastModifiedBy>
  <cp:revision>6</cp:revision>
  <cp:lastPrinted>2023-10-05T12:45:00Z</cp:lastPrinted>
  <dcterms:created xsi:type="dcterms:W3CDTF">2023-10-27T09:32:00Z</dcterms:created>
  <dcterms:modified xsi:type="dcterms:W3CDTF">2024-01-20T23:48:00Z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SEA</vt:lpwstr>
  </property>
  <property fmtid="{D5CDD505-2E9C-101B-9397-08002B2CF9AE}" pid="3" name="Document number">
    <vt:lpwstr>-</vt:lpwstr>
  </property>
  <property fmtid="{D5CDD505-2E9C-101B-9397-08002B2CF9AE}" pid="4" name="Project">
    <vt:lpwstr>RES</vt:lpwstr>
  </property>
  <property fmtid="{D5CDD505-2E9C-101B-9397-08002B2CF9AE}" pid="5" name="Status">
    <vt:lpwstr>1.1</vt:lpwstr>
  </property>
</Properties>
</file>